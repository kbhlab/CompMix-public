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CE424F" w14:textId="535B4ADA" w:rsidR="00A836C4" w:rsidRDefault="00A836C4" w:rsidP="00A836C4">
      <w:pPr>
        <w:jc w:val="center"/>
        <w:rPr>
          <w:b/>
        </w:rPr>
      </w:pPr>
      <w:r>
        <w:rPr>
          <w:b/>
        </w:rPr>
        <w:t>CompMix</w:t>
      </w:r>
    </w:p>
    <w:p w14:paraId="5D6A5567" w14:textId="77777777" w:rsidR="00A836C4" w:rsidRDefault="00A836C4" w:rsidP="00A836C4">
      <w:pPr>
        <w:jc w:val="center"/>
        <w:rPr>
          <w:b/>
        </w:rPr>
      </w:pPr>
    </w:p>
    <w:p w14:paraId="70535F64" w14:textId="21F90B97" w:rsidR="00A836C4" w:rsidRPr="00A836C4" w:rsidRDefault="001333CC" w:rsidP="00A836C4">
      <w:pPr>
        <w:rPr>
          <w:i/>
        </w:rPr>
      </w:pPr>
      <w:r>
        <w:rPr>
          <w:i/>
        </w:rPr>
        <w:t xml:space="preserve">August </w:t>
      </w:r>
      <w:r w:rsidR="00A836C4" w:rsidRPr="00A836C4">
        <w:rPr>
          <w:i/>
        </w:rPr>
        <w:t>2016</w:t>
      </w:r>
    </w:p>
    <w:p w14:paraId="39D28CA4" w14:textId="77777777" w:rsidR="00A836C4" w:rsidRDefault="00A836C4" w:rsidP="0031637E">
      <w:pPr>
        <w:rPr>
          <w:b/>
        </w:rPr>
      </w:pPr>
    </w:p>
    <w:p w14:paraId="163DE615" w14:textId="0B6B1B11" w:rsidR="0031637E" w:rsidRPr="00044508" w:rsidRDefault="00044508" w:rsidP="0031637E">
      <w:pPr>
        <w:rPr>
          <w:b/>
        </w:rPr>
      </w:pPr>
      <w:r>
        <w:rPr>
          <w:b/>
        </w:rPr>
        <w:t>Proposal Title</w:t>
      </w:r>
      <w:r w:rsidR="0031637E" w:rsidRPr="006E3ED3">
        <w:rPr>
          <w:b/>
        </w:rPr>
        <w:t xml:space="preserve">: </w:t>
      </w:r>
      <w:r w:rsidR="0031637E" w:rsidRPr="006E3ED3">
        <w:t xml:space="preserve">The Effects of language Mixing on </w:t>
      </w:r>
      <w:r w:rsidR="009F59AD" w:rsidRPr="006E3ED3">
        <w:t>Downstream</w:t>
      </w:r>
      <w:r w:rsidR="009F59AD" w:rsidRPr="006E3ED3">
        <w:rPr>
          <w:color w:val="000000" w:themeColor="text1"/>
        </w:rPr>
        <w:t xml:space="preserve"> </w:t>
      </w:r>
      <w:r w:rsidR="00BD5D88">
        <w:rPr>
          <w:color w:val="000000" w:themeColor="text1"/>
        </w:rPr>
        <w:t>W</w:t>
      </w:r>
      <w:r w:rsidR="0031637E" w:rsidRPr="006E3ED3">
        <w:rPr>
          <w:color w:val="000000" w:themeColor="text1"/>
        </w:rPr>
        <w:t xml:space="preserve">ord </w:t>
      </w:r>
      <w:r w:rsidR="00BD5D88">
        <w:rPr>
          <w:color w:val="000000" w:themeColor="text1"/>
        </w:rPr>
        <w:t>C</w:t>
      </w:r>
      <w:r w:rsidR="009F59AD" w:rsidRPr="006E3ED3">
        <w:rPr>
          <w:color w:val="000000" w:themeColor="text1"/>
        </w:rPr>
        <w:t xml:space="preserve">omprehension </w:t>
      </w:r>
      <w:r w:rsidR="0031637E" w:rsidRPr="006E3ED3">
        <w:t>in Bilingual Infants</w:t>
      </w:r>
    </w:p>
    <w:p w14:paraId="5FB064EE" w14:textId="77777777" w:rsidR="0031637E" w:rsidRPr="006E3ED3" w:rsidRDefault="0031637E" w:rsidP="0031637E">
      <w:pPr>
        <w:rPr>
          <w:b/>
        </w:rPr>
      </w:pPr>
    </w:p>
    <w:p w14:paraId="0B2D16E6" w14:textId="3D08B8A8" w:rsidR="00FC7675" w:rsidRPr="00E1090B" w:rsidRDefault="001333CC" w:rsidP="00FC7675">
      <w:pPr>
        <w:rPr>
          <w:b/>
        </w:rPr>
      </w:pPr>
      <w:r w:rsidRPr="00E1090B">
        <w:rPr>
          <w:b/>
        </w:rPr>
        <w:t>Participants:</w:t>
      </w:r>
    </w:p>
    <w:p w14:paraId="5BD41F5D" w14:textId="77777777" w:rsidR="00FC7675" w:rsidRPr="00E1090B" w:rsidRDefault="00FC7675" w:rsidP="00FC7675"/>
    <w:p w14:paraId="73C41A42" w14:textId="6FD413C8" w:rsidR="00FC7675" w:rsidRPr="00E1090B" w:rsidRDefault="00FC7675" w:rsidP="00FC7675">
      <w:r w:rsidRPr="00E1090B">
        <w:t xml:space="preserve">20 bilingual (French/English) </w:t>
      </w:r>
      <w:r w:rsidR="00E362E5">
        <w:t>36-48</w:t>
      </w:r>
      <w:r w:rsidRPr="00E1090B">
        <w:t xml:space="preserve"> month olds.</w:t>
      </w:r>
    </w:p>
    <w:p w14:paraId="6983DE99" w14:textId="3619D631" w:rsidR="00FC7675" w:rsidRDefault="00C827DC" w:rsidP="00FC7675">
      <w:pPr>
        <w:rPr>
          <w:rFonts w:ascii="Calibri" w:hAnsi="Calibri"/>
        </w:rPr>
      </w:pPr>
      <w:r>
        <w:rPr>
          <w:rFonts w:ascii="Calibri" w:hAnsi="Calibri"/>
        </w:rPr>
        <w:t>Comprehension scores 7/10 or higher</w:t>
      </w:r>
      <w:r w:rsidRPr="002B1F16">
        <w:rPr>
          <w:rFonts w:ascii="Calibri" w:hAnsi="Calibri"/>
          <w:color w:val="FF0000"/>
        </w:rPr>
        <w:t xml:space="preserve"> </w:t>
      </w:r>
      <w:r w:rsidRPr="002B1F16">
        <w:rPr>
          <w:rFonts w:ascii="Calibri" w:hAnsi="Calibri"/>
        </w:rPr>
        <w:t>based on LEAPQ</w:t>
      </w:r>
    </w:p>
    <w:p w14:paraId="183AE54D" w14:textId="77777777" w:rsidR="00C827DC" w:rsidRPr="00E1090B" w:rsidRDefault="00C827DC" w:rsidP="00FC7675">
      <w:pPr>
        <w:rPr>
          <w:u w:val="single"/>
        </w:rPr>
      </w:pPr>
      <w:bookmarkStart w:id="0" w:name="_GoBack"/>
      <w:bookmarkEnd w:id="0"/>
    </w:p>
    <w:p w14:paraId="02FF7FA2" w14:textId="5D54CD19" w:rsidR="00FC7675" w:rsidRPr="006D3AAE" w:rsidRDefault="001333CC" w:rsidP="00FC7675">
      <w:pPr>
        <w:rPr>
          <w:b/>
          <w:u w:val="single"/>
        </w:rPr>
      </w:pPr>
      <w:r w:rsidRPr="006D3AAE">
        <w:rPr>
          <w:b/>
          <w:u w:val="single"/>
        </w:rPr>
        <w:t>Questionnaires:</w:t>
      </w:r>
      <w:r w:rsidR="00FC7675" w:rsidRPr="006D3AAE">
        <w:rPr>
          <w:b/>
          <w:u w:val="single"/>
        </w:rPr>
        <w:t xml:space="preserve"> </w:t>
      </w:r>
    </w:p>
    <w:p w14:paraId="1ED01A7B" w14:textId="77777777" w:rsidR="00FC7675" w:rsidRPr="00E1090B" w:rsidRDefault="00FC7675" w:rsidP="00FC7675">
      <w:pPr>
        <w:pStyle w:val="ListParagraph"/>
        <w:numPr>
          <w:ilvl w:val="0"/>
          <w:numId w:val="6"/>
        </w:numPr>
      </w:pPr>
      <w:r w:rsidRPr="00E1090B">
        <w:t>Consent Form</w:t>
      </w:r>
    </w:p>
    <w:p w14:paraId="3094B61B" w14:textId="77777777" w:rsidR="00FC7675" w:rsidRPr="00E1090B" w:rsidRDefault="00FC7675" w:rsidP="00FC7675">
      <w:pPr>
        <w:pStyle w:val="ListParagraph"/>
        <w:numPr>
          <w:ilvl w:val="0"/>
          <w:numId w:val="6"/>
        </w:numPr>
      </w:pPr>
      <w:r w:rsidRPr="00E1090B">
        <w:t>Demographics questionnaire</w:t>
      </w:r>
    </w:p>
    <w:p w14:paraId="541AF6FC" w14:textId="77777777" w:rsidR="00FC7675" w:rsidRDefault="00FC7675" w:rsidP="00FC7675">
      <w:pPr>
        <w:pStyle w:val="ListParagraph"/>
        <w:numPr>
          <w:ilvl w:val="0"/>
          <w:numId w:val="6"/>
        </w:numPr>
      </w:pPr>
      <w:r w:rsidRPr="00E1090B">
        <w:t>Language Experience and Proficiency Questionnaire (LEAP-Q)</w:t>
      </w:r>
    </w:p>
    <w:p w14:paraId="2981FED6" w14:textId="77777777" w:rsidR="00FC7675" w:rsidRPr="00E1090B" w:rsidRDefault="00FC7675" w:rsidP="00FC7675">
      <w:pPr>
        <w:pStyle w:val="ListParagraph"/>
        <w:numPr>
          <w:ilvl w:val="0"/>
          <w:numId w:val="6"/>
        </w:numPr>
      </w:pPr>
      <w:r>
        <w:t>Parents’ self-reported proficiency, age of acquisition of each language and percentage of time they use each language with their child</w:t>
      </w:r>
    </w:p>
    <w:p w14:paraId="7B1A10AF" w14:textId="77777777" w:rsidR="00FC7675" w:rsidRPr="003D6436" w:rsidRDefault="00FC7675" w:rsidP="00FC7675">
      <w:pPr>
        <w:pStyle w:val="NormalWeb"/>
        <w:numPr>
          <w:ilvl w:val="0"/>
          <w:numId w:val="6"/>
        </w:numPr>
        <w:rPr>
          <w:rFonts w:asciiTheme="minorHAnsi" w:hAnsiTheme="minorHAnsi" w:cstheme="minorBidi"/>
          <w:lang w:val="en-CA"/>
        </w:rPr>
      </w:pPr>
      <w:r w:rsidRPr="003D6436">
        <w:rPr>
          <w:rFonts w:asciiTheme="minorHAnsi" w:hAnsiTheme="minorHAnsi" w:cstheme="minorBidi"/>
          <w:lang w:val="en-CA"/>
        </w:rPr>
        <w:t>Developmental Vocabulary Assessment for Parents (DVAP) in each language</w:t>
      </w:r>
    </w:p>
    <w:p w14:paraId="31FF0B93" w14:textId="3607D645" w:rsidR="00FC7675" w:rsidRPr="00E1090B" w:rsidRDefault="00FC7675" w:rsidP="00FC7675">
      <w:pPr>
        <w:pStyle w:val="ListParagraph"/>
        <w:numPr>
          <w:ilvl w:val="0"/>
          <w:numId w:val="6"/>
        </w:numPr>
      </w:pPr>
      <w:r w:rsidRPr="00E1090B">
        <w:t>Language Mixing</w:t>
      </w:r>
      <w:r w:rsidR="00E362E5">
        <w:t xml:space="preserve"> Questionnaire</w:t>
      </w:r>
    </w:p>
    <w:p w14:paraId="5AD481FC" w14:textId="77777777" w:rsidR="00A836C4" w:rsidRDefault="00A836C4" w:rsidP="0031637E">
      <w:pPr>
        <w:rPr>
          <w:b/>
        </w:rPr>
      </w:pPr>
    </w:p>
    <w:p w14:paraId="39EC6175" w14:textId="232A93ED" w:rsidR="0031637E" w:rsidRPr="006E3ED3" w:rsidRDefault="001333CC" w:rsidP="0031637E">
      <w:pPr>
        <w:rPr>
          <w:b/>
        </w:rPr>
      </w:pPr>
      <w:r w:rsidRPr="006E3ED3">
        <w:rPr>
          <w:b/>
        </w:rPr>
        <w:t>What:</w:t>
      </w:r>
    </w:p>
    <w:p w14:paraId="3C639022" w14:textId="77777777" w:rsidR="0031637E" w:rsidRPr="00A836C4" w:rsidRDefault="0031637E" w:rsidP="0031637E">
      <w:pPr>
        <w:rPr>
          <w:sz w:val="15"/>
        </w:rPr>
      </w:pPr>
    </w:p>
    <w:p w14:paraId="529D3EE5" w14:textId="3239624A" w:rsidR="0031637E" w:rsidRPr="006E3ED3" w:rsidRDefault="004309F1" w:rsidP="0031637E">
      <w:r w:rsidRPr="006E3ED3">
        <w:t xml:space="preserve">This study </w:t>
      </w:r>
      <w:r w:rsidR="00A836C4">
        <w:t>examines</w:t>
      </w:r>
      <w:r w:rsidR="00352020" w:rsidRPr="006E3ED3">
        <w:t xml:space="preserve"> </w:t>
      </w:r>
      <w:r w:rsidR="0031637E" w:rsidRPr="006E3ED3">
        <w:t xml:space="preserve">if </w:t>
      </w:r>
      <w:r w:rsidR="00352020" w:rsidRPr="006E3ED3">
        <w:t>familiar</w:t>
      </w:r>
      <w:r w:rsidR="0031637E" w:rsidRPr="006E3ED3">
        <w:t xml:space="preserve"> words are harder for </w:t>
      </w:r>
      <w:r w:rsidR="001333CC">
        <w:t>bilingual 36-48</w:t>
      </w:r>
      <w:r w:rsidR="00352020" w:rsidRPr="006E3ED3">
        <w:t xml:space="preserve"> month olds to recognize</w:t>
      </w:r>
      <w:r w:rsidR="0031637E" w:rsidRPr="006E3ED3">
        <w:t xml:space="preserve"> when they appear </w:t>
      </w:r>
      <w:r w:rsidR="009F59AD" w:rsidRPr="006E3ED3">
        <w:t xml:space="preserve">downstream of language mixing </w:t>
      </w:r>
      <w:r w:rsidR="0031637E" w:rsidRPr="006E3ED3">
        <w:t xml:space="preserve">compared to </w:t>
      </w:r>
      <w:r w:rsidR="00BD5D88">
        <w:t>single</w:t>
      </w:r>
      <w:r w:rsidR="0031637E" w:rsidRPr="006E3ED3">
        <w:t>-language sentences.</w:t>
      </w:r>
    </w:p>
    <w:p w14:paraId="7582A929" w14:textId="77777777" w:rsidR="0031637E" w:rsidRPr="00A836C4" w:rsidRDefault="0031637E" w:rsidP="0031637E">
      <w:pPr>
        <w:rPr>
          <w:sz w:val="18"/>
        </w:rPr>
      </w:pPr>
    </w:p>
    <w:p w14:paraId="183B05B7" w14:textId="69B4DA75" w:rsidR="0031637E" w:rsidRDefault="0031637E" w:rsidP="0031637E">
      <w:pPr>
        <w:rPr>
          <w:b/>
        </w:rPr>
      </w:pPr>
      <w:r w:rsidRPr="006E3ED3">
        <w:rPr>
          <w:b/>
        </w:rPr>
        <w:t xml:space="preserve">Language </w:t>
      </w:r>
      <w:r w:rsidR="001333CC" w:rsidRPr="006E3ED3">
        <w:rPr>
          <w:b/>
        </w:rPr>
        <w:t>Mixing:</w:t>
      </w:r>
    </w:p>
    <w:p w14:paraId="6FB7EC5D" w14:textId="77777777" w:rsidR="00A836C4" w:rsidRPr="00A836C4" w:rsidRDefault="00A836C4" w:rsidP="0031637E">
      <w:pPr>
        <w:rPr>
          <w:b/>
          <w:sz w:val="13"/>
        </w:rPr>
      </w:pPr>
    </w:p>
    <w:p w14:paraId="2B56EB57" w14:textId="7B0AEAB5" w:rsidR="0031637E" w:rsidRPr="009F59AD" w:rsidRDefault="0031637E" w:rsidP="004309F1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sz w:val="30"/>
          <w:szCs w:val="30"/>
        </w:rPr>
      </w:pPr>
      <w:r w:rsidRPr="006E3ED3">
        <w:t>Using multiple languages in one sentence. In the context of this study, a language-mixed sentence refers to</w:t>
      </w:r>
      <w:r w:rsidRPr="009F59AD">
        <w:rPr>
          <w:rFonts w:ascii="Arial" w:hAnsi="Arial" w:cs="Arial"/>
          <w:sz w:val="30"/>
          <w:szCs w:val="30"/>
        </w:rPr>
        <w:t xml:space="preserve"> </w:t>
      </w:r>
      <w:r w:rsidRPr="006E3ED3">
        <w:t>a frame, a</w:t>
      </w:r>
      <w:r w:rsidR="00352020" w:rsidRPr="006E3ED3">
        <w:t xml:space="preserve"> one-word </w:t>
      </w:r>
      <w:r w:rsidR="00D91721" w:rsidRPr="006E3ED3">
        <w:t>language mix</w:t>
      </w:r>
      <w:r w:rsidR="00352020" w:rsidRPr="006E3ED3">
        <w:t xml:space="preserve"> an</w:t>
      </w:r>
      <w:r w:rsidR="00D91721" w:rsidRPr="006E3ED3">
        <w:t>d a return to the base language</w:t>
      </w:r>
      <w:r w:rsidR="00352020" w:rsidRPr="006E3ED3">
        <w:t xml:space="preserve"> </w:t>
      </w:r>
      <w:r w:rsidR="009F59AD" w:rsidRPr="006E3ED3">
        <w:t xml:space="preserve">for the target word </w:t>
      </w:r>
      <w:r w:rsidRPr="006E3ED3">
        <w:t xml:space="preserve">(e.g., “Look at the </w:t>
      </w:r>
      <w:r w:rsidR="00D91721" w:rsidRPr="006E3ED3">
        <w:rPr>
          <w:i/>
        </w:rPr>
        <w:t>grand</w:t>
      </w:r>
      <w:r w:rsidR="00D91721" w:rsidRPr="006E3ED3">
        <w:t xml:space="preserve"> </w:t>
      </w:r>
      <w:r w:rsidR="00382E80">
        <w:t>dog</w:t>
      </w:r>
      <w:r w:rsidR="00D91721" w:rsidRPr="006E3ED3">
        <w:t>!</w:t>
      </w:r>
      <w:r w:rsidRPr="006E3ED3">
        <w:t>”)</w:t>
      </w:r>
      <w:r w:rsidR="00D91721" w:rsidRPr="006E3ED3">
        <w:t>.</w:t>
      </w:r>
      <w:r w:rsidRPr="009F59AD">
        <w:rPr>
          <w:rFonts w:ascii="Arial" w:hAnsi="Arial" w:cs="Arial"/>
          <w:sz w:val="30"/>
          <w:szCs w:val="30"/>
        </w:rPr>
        <w:t xml:space="preserve"> </w:t>
      </w:r>
      <w:r w:rsidR="00D91721" w:rsidRPr="006E3ED3">
        <w:t>All language-mixed word will be prenominal adjectives.</w:t>
      </w:r>
    </w:p>
    <w:p w14:paraId="408F2260" w14:textId="77777777" w:rsidR="0031637E" w:rsidRPr="006E3ED3" w:rsidRDefault="0031637E" w:rsidP="0031637E">
      <w:pPr>
        <w:rPr>
          <w:b/>
        </w:rPr>
      </w:pPr>
      <w:r w:rsidRPr="006E3ED3">
        <w:rPr>
          <w:b/>
        </w:rPr>
        <w:t>How :</w:t>
      </w:r>
    </w:p>
    <w:p w14:paraId="4E269870" w14:textId="77777777" w:rsidR="0031637E" w:rsidRPr="006E3ED3" w:rsidRDefault="0031637E" w:rsidP="0031637E">
      <w:pPr>
        <w:pStyle w:val="ListParagraph"/>
        <w:numPr>
          <w:ilvl w:val="0"/>
          <w:numId w:val="1"/>
        </w:numPr>
      </w:pPr>
      <w:r w:rsidRPr="006E3ED3">
        <w:t>Baby on parent’s lap, in front of eye tracker</w:t>
      </w:r>
    </w:p>
    <w:p w14:paraId="39B2D92E" w14:textId="5022E872" w:rsidR="00791A23" w:rsidRPr="006E3ED3" w:rsidRDefault="00877CF1" w:rsidP="0031637E">
      <w:pPr>
        <w:pStyle w:val="ListParagraph"/>
        <w:numPr>
          <w:ilvl w:val="0"/>
          <w:numId w:val="1"/>
        </w:numPr>
      </w:pPr>
      <w:r>
        <w:t>A language mixed or single</w:t>
      </w:r>
      <w:r w:rsidR="00791A23" w:rsidRPr="006E3ED3">
        <w:t xml:space="preserve"> language sentence phrase is read, describing the familiar object with one prenominal adjective and telling the child to look at the familiar object.</w:t>
      </w:r>
    </w:p>
    <w:p w14:paraId="1D42810C" w14:textId="3FD80B17" w:rsidR="00AA3556" w:rsidRPr="006E3ED3" w:rsidRDefault="0031637E" w:rsidP="004309F1">
      <w:pPr>
        <w:pStyle w:val="ListParagraph"/>
        <w:numPr>
          <w:ilvl w:val="0"/>
          <w:numId w:val="1"/>
        </w:numPr>
      </w:pPr>
      <w:r w:rsidRPr="006E3ED3">
        <w:t xml:space="preserve">Two images are on the monitor, </w:t>
      </w:r>
      <w:r w:rsidR="00791A23" w:rsidRPr="006E3ED3">
        <w:t xml:space="preserve">one </w:t>
      </w:r>
      <w:r w:rsidR="001333CC">
        <w:t>of the</w:t>
      </w:r>
      <w:r w:rsidRPr="006E3ED3">
        <w:t xml:space="preserve"> target </w:t>
      </w:r>
      <w:r w:rsidR="00791A23" w:rsidRPr="006E3ED3">
        <w:t>and one</w:t>
      </w:r>
      <w:r w:rsidR="00AA3556" w:rsidRPr="006E3ED3">
        <w:t xml:space="preserve"> of the dist</w:t>
      </w:r>
      <w:r w:rsidR="001D58F0">
        <w:t xml:space="preserve">ractor. </w:t>
      </w:r>
      <w:r w:rsidR="00382E80">
        <w:t>Dog</w:t>
      </w:r>
      <w:r w:rsidR="001D58F0">
        <w:t>/Bunny, Duck/Fish and</w:t>
      </w:r>
      <w:r w:rsidR="00791A23" w:rsidRPr="006E3ED3">
        <w:t xml:space="preserve"> </w:t>
      </w:r>
      <w:r w:rsidR="001D58F0">
        <w:t xml:space="preserve">Froggy/Cow </w:t>
      </w:r>
      <w:r w:rsidR="00AA3556" w:rsidRPr="006E3ED3">
        <w:t>are always paired together.</w:t>
      </w:r>
    </w:p>
    <w:p w14:paraId="674C5496" w14:textId="0589C880" w:rsidR="0031637E" w:rsidRPr="00A836C4" w:rsidRDefault="003E7539" w:rsidP="00CF0DDC">
      <w:pPr>
        <w:pStyle w:val="ListParagraph"/>
        <w:numPr>
          <w:ilvl w:val="0"/>
          <w:numId w:val="1"/>
        </w:numPr>
        <w:rPr>
          <w:b/>
          <w:color w:val="000000" w:themeColor="text1"/>
        </w:rPr>
      </w:pPr>
      <w:r>
        <w:t>24</w:t>
      </w:r>
      <w:r w:rsidR="00946456">
        <w:t xml:space="preserve"> trials</w:t>
      </w:r>
      <w:r w:rsidR="0031637E" w:rsidRPr="006E3ED3">
        <w:t xml:space="preserve">: </w:t>
      </w:r>
      <w:r>
        <w:t>8</w:t>
      </w:r>
      <w:r w:rsidR="004309F1" w:rsidRPr="006E3ED3">
        <w:t xml:space="preserve"> Language-</w:t>
      </w:r>
      <w:r>
        <w:t>Mixed, 8</w:t>
      </w:r>
      <w:r w:rsidR="0031637E" w:rsidRPr="006E3ED3">
        <w:t xml:space="preserve"> S</w:t>
      </w:r>
      <w:r w:rsidR="00877CF1">
        <w:t>ingle-</w:t>
      </w:r>
      <w:r w:rsidR="0031637E" w:rsidRPr="006E3ED3">
        <w:t>language</w:t>
      </w:r>
      <w:r>
        <w:t>, 8</w:t>
      </w:r>
      <w:r w:rsidR="00946456">
        <w:t xml:space="preserve"> fillers.</w:t>
      </w:r>
      <w:r w:rsidR="004309F1" w:rsidRPr="006E3ED3">
        <w:t xml:space="preserve"> </w:t>
      </w:r>
      <w:r w:rsidR="001D58F0">
        <w:t>Each pair of</w:t>
      </w:r>
      <w:r w:rsidR="004309F1" w:rsidRPr="006E3ED3">
        <w:t xml:space="preserve"> object appears with </w:t>
      </w:r>
      <w:r w:rsidR="001D58F0">
        <w:t xml:space="preserve">1 </w:t>
      </w:r>
      <w:r w:rsidR="004309F1" w:rsidRPr="006E3ED3">
        <w:t>adjective</w:t>
      </w:r>
      <w:r w:rsidR="00B14608" w:rsidRPr="006E3ED3">
        <w:t xml:space="preserve"> </w:t>
      </w:r>
      <w:r w:rsidR="001D58F0">
        <w:t>and its translation.</w:t>
      </w:r>
    </w:p>
    <w:p w14:paraId="1E853C7F" w14:textId="77777777" w:rsidR="00A836C4" w:rsidRPr="00A836C4" w:rsidRDefault="00A836C4" w:rsidP="00A836C4">
      <w:pPr>
        <w:rPr>
          <w:b/>
          <w:color w:val="000000" w:themeColor="text1"/>
        </w:rPr>
      </w:pPr>
    </w:p>
    <w:p w14:paraId="7655E345" w14:textId="77777777" w:rsidR="0031637E" w:rsidRPr="006E3ED3" w:rsidRDefault="0031637E" w:rsidP="0031637E">
      <w:pPr>
        <w:rPr>
          <w:b/>
          <w:color w:val="000000" w:themeColor="text1"/>
        </w:rPr>
      </w:pPr>
      <w:r w:rsidRPr="006E3ED3">
        <w:rPr>
          <w:b/>
          <w:color w:val="000000" w:themeColor="text1"/>
        </w:rPr>
        <w:t xml:space="preserve">Why : </w:t>
      </w:r>
    </w:p>
    <w:p w14:paraId="57FCB3AB" w14:textId="1305733F" w:rsidR="0031637E" w:rsidRDefault="0031637E" w:rsidP="0031637E">
      <w:pPr>
        <w:rPr>
          <w:color w:val="000000" w:themeColor="text1"/>
        </w:rPr>
      </w:pPr>
      <w:r w:rsidRPr="006E3ED3">
        <w:rPr>
          <w:color w:val="000000" w:themeColor="text1"/>
        </w:rPr>
        <w:t xml:space="preserve">To measure </w:t>
      </w:r>
      <w:r w:rsidR="004309F1" w:rsidRPr="006E3ED3">
        <w:rPr>
          <w:color w:val="000000" w:themeColor="text1"/>
        </w:rPr>
        <w:t xml:space="preserve">the reaction time </w:t>
      </w:r>
      <w:r w:rsidR="004309F1" w:rsidRPr="00946456">
        <w:rPr>
          <w:color w:val="000000" w:themeColor="text1"/>
        </w:rPr>
        <w:t xml:space="preserve">and </w:t>
      </w:r>
      <w:r w:rsidR="00946456">
        <w:rPr>
          <w:color w:val="000000" w:themeColor="text1"/>
        </w:rPr>
        <w:t>accuracy (t</w:t>
      </w:r>
      <w:r w:rsidR="004309F1" w:rsidRPr="00946456">
        <w:rPr>
          <w:color w:val="000000" w:themeColor="text1"/>
        </w:rPr>
        <w:t xml:space="preserve">he </w:t>
      </w:r>
      <w:r w:rsidRPr="00946456">
        <w:rPr>
          <w:color w:val="000000" w:themeColor="text1"/>
        </w:rPr>
        <w:t>amount of time the child spe</w:t>
      </w:r>
      <w:r w:rsidR="004309F1" w:rsidRPr="00946456">
        <w:rPr>
          <w:color w:val="000000" w:themeColor="text1"/>
        </w:rPr>
        <w:t>nds looking at the target</w:t>
      </w:r>
      <w:r w:rsidRPr="00946456">
        <w:rPr>
          <w:color w:val="000000" w:themeColor="text1"/>
        </w:rPr>
        <w:t xml:space="preserve"> image</w:t>
      </w:r>
      <w:r w:rsidR="00946456">
        <w:rPr>
          <w:color w:val="000000" w:themeColor="text1"/>
        </w:rPr>
        <w:t xml:space="preserve"> </w:t>
      </w:r>
      <w:r w:rsidRPr="00946456">
        <w:rPr>
          <w:color w:val="000000" w:themeColor="text1"/>
        </w:rPr>
        <w:t>after its name has been s</w:t>
      </w:r>
      <w:r w:rsidR="00946456">
        <w:rPr>
          <w:color w:val="000000" w:themeColor="text1"/>
        </w:rPr>
        <w:t>aid compared to the distractor)</w:t>
      </w:r>
    </w:p>
    <w:p w14:paraId="2070FC70" w14:textId="77777777" w:rsidR="00A836C4" w:rsidRPr="009F59AD" w:rsidRDefault="00A836C4" w:rsidP="00A836C4">
      <w:pPr>
        <w:outlineLvl w:val="0"/>
        <w:rPr>
          <w:b/>
          <w:color w:val="7030A0"/>
          <w:sz w:val="28"/>
          <w:u w:val="single"/>
        </w:rPr>
      </w:pPr>
    </w:p>
    <w:p w14:paraId="4BF8CF19" w14:textId="77777777" w:rsidR="0031637E" w:rsidRDefault="0031637E" w:rsidP="0031637E">
      <w:pPr>
        <w:jc w:val="center"/>
        <w:outlineLvl w:val="0"/>
        <w:rPr>
          <w:b/>
          <w:color w:val="7030A0"/>
          <w:sz w:val="28"/>
          <w:u w:val="single"/>
        </w:rPr>
      </w:pPr>
      <w:r w:rsidRPr="009F59AD">
        <w:rPr>
          <w:b/>
          <w:color w:val="7030A0"/>
          <w:sz w:val="28"/>
          <w:u w:val="single"/>
        </w:rPr>
        <w:t>Stimuli</w:t>
      </w:r>
    </w:p>
    <w:p w14:paraId="736C114A" w14:textId="77777777" w:rsidR="00A836C4" w:rsidRPr="009F59AD" w:rsidRDefault="00A836C4" w:rsidP="0031637E">
      <w:pPr>
        <w:jc w:val="center"/>
        <w:outlineLvl w:val="0"/>
        <w:rPr>
          <w:b/>
          <w:color w:val="7030A0"/>
          <w:sz w:val="28"/>
          <w:u w:val="single"/>
        </w:rPr>
      </w:pPr>
    </w:p>
    <w:p w14:paraId="232DC627" w14:textId="77777777" w:rsidR="0031637E" w:rsidRPr="00A836C4" w:rsidRDefault="0031637E" w:rsidP="00A836C4">
      <w:pPr>
        <w:pStyle w:val="ListParagraph"/>
        <w:numPr>
          <w:ilvl w:val="0"/>
          <w:numId w:val="3"/>
        </w:numPr>
        <w:spacing w:after="200" w:line="276" w:lineRule="auto"/>
        <w:rPr>
          <w:rFonts w:ascii="Times New Roman" w:hAnsi="Times New Roman" w:cs="Times New Roman"/>
          <w:b/>
          <w:color w:val="000000" w:themeColor="text1"/>
        </w:rPr>
      </w:pPr>
      <w:r w:rsidRPr="00A836C4">
        <w:rPr>
          <w:rFonts w:ascii="Times New Roman" w:hAnsi="Times New Roman" w:cs="Times New Roman"/>
          <w:b/>
          <w:color w:val="000000" w:themeColor="text1"/>
        </w:rPr>
        <w:t>The familiar words:</w:t>
      </w:r>
    </w:p>
    <w:p w14:paraId="05676CE7" w14:textId="77777777" w:rsidR="001D58F0" w:rsidRPr="009F59AD" w:rsidRDefault="001D58F0" w:rsidP="001D58F0">
      <w:pPr>
        <w:pStyle w:val="ListParagraph"/>
        <w:spacing w:after="200" w:line="276" w:lineRule="auto"/>
        <w:rPr>
          <w:rFonts w:ascii="Times New Roman" w:hAnsi="Times New Roman" w:cs="Times New Roman"/>
          <w:b/>
          <w:color w:val="000000" w:themeColor="text1"/>
        </w:rPr>
      </w:pPr>
    </w:p>
    <w:p w14:paraId="2E17985E" w14:textId="32F08290" w:rsidR="0031637E" w:rsidRPr="009F59AD" w:rsidRDefault="0031637E" w:rsidP="0031637E">
      <w:pPr>
        <w:pStyle w:val="ListParagraph"/>
        <w:numPr>
          <w:ilvl w:val="0"/>
          <w:numId w:val="4"/>
        </w:numPr>
        <w:spacing w:after="200" w:line="276" w:lineRule="auto"/>
        <w:rPr>
          <w:rFonts w:ascii="Times New Roman" w:hAnsi="Times New Roman" w:cs="Times New Roman"/>
          <w:color w:val="000000" w:themeColor="text1"/>
        </w:rPr>
      </w:pPr>
      <w:r w:rsidRPr="009F59AD">
        <w:rPr>
          <w:rFonts w:ascii="Times New Roman" w:hAnsi="Times New Roman" w:cs="Times New Roman"/>
          <w:color w:val="000000" w:themeColor="text1"/>
        </w:rPr>
        <w:t>Dog</w:t>
      </w:r>
      <w:r w:rsidR="00F923F2">
        <w:rPr>
          <w:rFonts w:ascii="Times New Roman" w:hAnsi="Times New Roman" w:cs="Times New Roman"/>
          <w:color w:val="000000" w:themeColor="text1"/>
        </w:rPr>
        <w:t>/Chien</w:t>
      </w:r>
      <w:r w:rsidRPr="009F59AD">
        <w:rPr>
          <w:rFonts w:ascii="Times New Roman" w:hAnsi="Times New Roman" w:cs="Times New Roman"/>
          <w:color w:val="000000" w:themeColor="text1"/>
        </w:rPr>
        <w:t xml:space="preserve"> – </w:t>
      </w:r>
      <w:r w:rsidR="00F923F2">
        <w:rPr>
          <w:rFonts w:ascii="Times New Roman" w:hAnsi="Times New Roman" w:cs="Times New Roman"/>
          <w:color w:val="000000" w:themeColor="text1"/>
        </w:rPr>
        <w:t>Bunny/Lapin</w:t>
      </w:r>
    </w:p>
    <w:p w14:paraId="5A3D0B97" w14:textId="66008111" w:rsidR="0031637E" w:rsidRDefault="00F923F2" w:rsidP="0031637E">
      <w:pPr>
        <w:pStyle w:val="ListParagraph"/>
        <w:numPr>
          <w:ilvl w:val="0"/>
          <w:numId w:val="4"/>
        </w:numPr>
        <w:spacing w:after="200" w:line="276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Cow/</w:t>
      </w:r>
      <w:r w:rsidR="0031637E" w:rsidRPr="009F59AD">
        <w:rPr>
          <w:rFonts w:ascii="Times New Roman" w:hAnsi="Times New Roman" w:cs="Times New Roman"/>
          <w:color w:val="000000" w:themeColor="text1"/>
        </w:rPr>
        <w:t xml:space="preserve">Vache – </w:t>
      </w:r>
      <w:r>
        <w:rPr>
          <w:rFonts w:ascii="Times New Roman" w:hAnsi="Times New Roman" w:cs="Times New Roman"/>
          <w:color w:val="000000" w:themeColor="text1"/>
        </w:rPr>
        <w:t>Froggy/Grenouille</w:t>
      </w:r>
    </w:p>
    <w:p w14:paraId="2A773B59" w14:textId="56B453CF" w:rsidR="00BF3699" w:rsidRDefault="00D317E0" w:rsidP="00BF3699">
      <w:pPr>
        <w:pStyle w:val="ListParagraph"/>
        <w:numPr>
          <w:ilvl w:val="0"/>
          <w:numId w:val="4"/>
        </w:numPr>
        <w:spacing w:after="200" w:line="276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Duck/Canard – Fish/Poisson</w:t>
      </w:r>
    </w:p>
    <w:p w14:paraId="00737FA8" w14:textId="05B355BF" w:rsidR="003E7539" w:rsidRPr="00247718" w:rsidRDefault="00247718" w:rsidP="00BF3699">
      <w:pPr>
        <w:pStyle w:val="ListParagraph"/>
        <w:numPr>
          <w:ilvl w:val="0"/>
          <w:numId w:val="4"/>
        </w:numPr>
        <w:spacing w:after="200" w:line="276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Sheep/Mouton – Monkey/Singe</w:t>
      </w:r>
    </w:p>
    <w:p w14:paraId="4D5FA624" w14:textId="77777777" w:rsidR="002C24B4" w:rsidRPr="009F59AD" w:rsidRDefault="00791A23" w:rsidP="00791A23">
      <w:pPr>
        <w:spacing w:after="200" w:line="276" w:lineRule="auto"/>
        <w:ind w:left="360"/>
        <w:rPr>
          <w:rFonts w:ascii="Times New Roman" w:hAnsi="Times New Roman" w:cs="Times New Roman"/>
          <w:b/>
          <w:color w:val="000000" w:themeColor="text1"/>
        </w:rPr>
      </w:pPr>
      <w:r w:rsidRPr="009F59AD">
        <w:rPr>
          <w:rFonts w:ascii="Times New Roman" w:hAnsi="Times New Roman" w:cs="Times New Roman"/>
          <w:b/>
          <w:color w:val="000000" w:themeColor="text1"/>
        </w:rPr>
        <w:t>*</w:t>
      </w:r>
      <w:r w:rsidR="002C24B4" w:rsidRPr="009F59AD">
        <w:rPr>
          <w:rFonts w:ascii="Times New Roman" w:hAnsi="Times New Roman" w:cs="Times New Roman"/>
          <w:b/>
          <w:color w:val="000000" w:themeColor="text1"/>
        </w:rPr>
        <w:t>Characteristics of familiar words:</w:t>
      </w:r>
    </w:p>
    <w:p w14:paraId="5F0005D0" w14:textId="71142692" w:rsidR="00BF3699" w:rsidRDefault="002C24B4" w:rsidP="00BE6CAD">
      <w:pPr>
        <w:pStyle w:val="ListParagraph"/>
        <w:numPr>
          <w:ilvl w:val="0"/>
          <w:numId w:val="4"/>
        </w:numPr>
        <w:spacing w:after="200" w:line="276" w:lineRule="auto"/>
        <w:rPr>
          <w:rFonts w:ascii="Times New Roman" w:hAnsi="Times New Roman" w:cs="Times New Roman"/>
          <w:color w:val="000000" w:themeColor="text1"/>
        </w:rPr>
      </w:pPr>
      <w:r w:rsidRPr="009F59AD">
        <w:rPr>
          <w:rFonts w:ascii="Times New Roman" w:hAnsi="Times New Roman" w:cs="Times New Roman"/>
          <w:color w:val="000000" w:themeColor="text1"/>
        </w:rPr>
        <w:t>Two feminine always together/two masculine always together (</w:t>
      </w:r>
      <w:r w:rsidR="00382E80">
        <w:rPr>
          <w:rFonts w:ascii="Times New Roman" w:hAnsi="Times New Roman" w:cs="Times New Roman"/>
          <w:color w:val="000000" w:themeColor="text1"/>
        </w:rPr>
        <w:t>Dog</w:t>
      </w:r>
      <w:r w:rsidRPr="009F59AD">
        <w:rPr>
          <w:rFonts w:ascii="Times New Roman" w:hAnsi="Times New Roman" w:cs="Times New Roman"/>
          <w:color w:val="000000" w:themeColor="text1"/>
        </w:rPr>
        <w:t>/Bunny; Froggy/Cow</w:t>
      </w:r>
      <w:r w:rsidR="001D58F0">
        <w:rPr>
          <w:rFonts w:ascii="Times New Roman" w:hAnsi="Times New Roman" w:cs="Times New Roman"/>
          <w:color w:val="000000" w:themeColor="text1"/>
        </w:rPr>
        <w:t>, Duck/Fish</w:t>
      </w:r>
      <w:r w:rsidR="0010202C">
        <w:rPr>
          <w:rFonts w:ascii="Times New Roman" w:hAnsi="Times New Roman" w:cs="Times New Roman"/>
          <w:color w:val="000000" w:themeColor="text1"/>
        </w:rPr>
        <w:t>, Sheep/</w:t>
      </w:r>
      <w:r w:rsidR="00122CDF">
        <w:rPr>
          <w:rFonts w:ascii="Times New Roman" w:hAnsi="Times New Roman" w:cs="Times New Roman"/>
          <w:color w:val="000000" w:themeColor="text1"/>
        </w:rPr>
        <w:t>Monkey</w:t>
      </w:r>
      <w:r w:rsidRPr="009F59AD">
        <w:rPr>
          <w:rFonts w:ascii="Times New Roman" w:hAnsi="Times New Roman" w:cs="Times New Roman"/>
          <w:color w:val="000000" w:themeColor="text1"/>
        </w:rPr>
        <w:t>)</w:t>
      </w:r>
    </w:p>
    <w:p w14:paraId="6F7EA0BA" w14:textId="3FF42946" w:rsidR="00F128C5" w:rsidRDefault="004B63B8" w:rsidP="00A836C4">
      <w:pPr>
        <w:pStyle w:val="ListParagraph"/>
        <w:numPr>
          <w:ilvl w:val="0"/>
          <w:numId w:val="4"/>
        </w:numPr>
        <w:spacing w:after="200" w:line="276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No sound overlap in onset or code</w:t>
      </w:r>
    </w:p>
    <w:p w14:paraId="14E025CB" w14:textId="77777777" w:rsidR="00A836C4" w:rsidRPr="00A836C4" w:rsidRDefault="00A836C4" w:rsidP="00A836C4">
      <w:pPr>
        <w:pStyle w:val="ListParagraph"/>
        <w:spacing w:after="200" w:line="276" w:lineRule="auto"/>
        <w:rPr>
          <w:rFonts w:ascii="Times New Roman" w:hAnsi="Times New Roman" w:cs="Times New Roman"/>
          <w:color w:val="000000" w:themeColor="text1"/>
        </w:rPr>
      </w:pPr>
    </w:p>
    <w:p w14:paraId="5D9AA5D1" w14:textId="77777777" w:rsidR="0031637E" w:rsidRDefault="0031637E" w:rsidP="00BE6CAD">
      <w:pPr>
        <w:pStyle w:val="ListParagraph"/>
        <w:numPr>
          <w:ilvl w:val="0"/>
          <w:numId w:val="3"/>
        </w:numPr>
        <w:spacing w:after="200" w:line="276" w:lineRule="auto"/>
        <w:rPr>
          <w:ins w:id="1" w:author="Amel Jardak" w:date="2016-01-07T14:25:00Z"/>
          <w:rFonts w:ascii="Times New Roman" w:hAnsi="Times New Roman" w:cs="Times New Roman"/>
          <w:b/>
          <w:color w:val="000000" w:themeColor="text1"/>
        </w:rPr>
      </w:pPr>
      <w:r w:rsidRPr="009F59AD">
        <w:rPr>
          <w:rFonts w:ascii="Times New Roman" w:hAnsi="Times New Roman" w:cs="Times New Roman"/>
          <w:b/>
          <w:color w:val="000000" w:themeColor="text1"/>
        </w:rPr>
        <w:t xml:space="preserve">The </w:t>
      </w:r>
      <w:r w:rsidR="00301F9C" w:rsidRPr="009F59AD">
        <w:rPr>
          <w:rFonts w:ascii="Times New Roman" w:hAnsi="Times New Roman" w:cs="Times New Roman"/>
          <w:b/>
          <w:color w:val="000000" w:themeColor="text1"/>
        </w:rPr>
        <w:t>prenominal adjectives</w:t>
      </w:r>
      <w:r w:rsidR="002C24B4" w:rsidRPr="009F59AD">
        <w:rPr>
          <w:rFonts w:ascii="Times New Roman" w:hAnsi="Times New Roman" w:cs="Times New Roman"/>
          <w:b/>
          <w:color w:val="000000" w:themeColor="text1"/>
        </w:rPr>
        <w:t>/language-mixed noun</w:t>
      </w:r>
    </w:p>
    <w:p w14:paraId="4DECA6F4" w14:textId="77777777" w:rsidR="00FF5630" w:rsidRPr="00A836C4" w:rsidRDefault="00FF5630" w:rsidP="00F923F2">
      <w:pPr>
        <w:pStyle w:val="ListParagraph"/>
        <w:spacing w:after="200" w:line="276" w:lineRule="auto"/>
        <w:rPr>
          <w:rFonts w:ascii="Times New Roman" w:hAnsi="Times New Roman" w:cs="Times New Roman"/>
          <w:b/>
          <w:color w:val="000000" w:themeColor="text1"/>
          <w:sz w:val="16"/>
        </w:rPr>
      </w:pPr>
    </w:p>
    <w:p w14:paraId="5177B2F9" w14:textId="648C72A5" w:rsidR="002C24B4" w:rsidRPr="009F59AD" w:rsidRDefault="00791A23" w:rsidP="002C24B4">
      <w:pPr>
        <w:pStyle w:val="ListParagraph"/>
        <w:numPr>
          <w:ilvl w:val="0"/>
          <w:numId w:val="7"/>
        </w:numPr>
        <w:spacing w:after="200" w:line="276" w:lineRule="auto"/>
        <w:rPr>
          <w:rFonts w:ascii="Times New Roman" w:hAnsi="Times New Roman" w:cs="Times New Roman"/>
          <w:color w:val="000000" w:themeColor="text1"/>
        </w:rPr>
      </w:pPr>
      <w:r w:rsidRPr="009F59AD">
        <w:rPr>
          <w:rFonts w:ascii="Times New Roman" w:hAnsi="Times New Roman" w:cs="Times New Roman"/>
          <w:color w:val="000000" w:themeColor="text1"/>
        </w:rPr>
        <w:t xml:space="preserve">Gentil(le)/ </w:t>
      </w:r>
      <w:r w:rsidR="009F59AD" w:rsidRPr="009F59AD">
        <w:rPr>
          <w:rFonts w:ascii="Times New Roman" w:hAnsi="Times New Roman" w:cs="Times New Roman"/>
          <w:color w:val="000000" w:themeColor="text1"/>
        </w:rPr>
        <w:t>Nice</w:t>
      </w:r>
    </w:p>
    <w:p w14:paraId="7819DB56" w14:textId="77777777" w:rsidR="002C24B4" w:rsidRDefault="00791A23" w:rsidP="002C24B4">
      <w:pPr>
        <w:pStyle w:val="ListParagraph"/>
        <w:numPr>
          <w:ilvl w:val="0"/>
          <w:numId w:val="7"/>
        </w:numPr>
        <w:spacing w:after="200" w:line="276" w:lineRule="auto"/>
        <w:rPr>
          <w:ins w:id="2" w:author="Amel Jardak" w:date="2016-01-07T14:26:00Z"/>
          <w:rFonts w:ascii="Times New Roman" w:hAnsi="Times New Roman" w:cs="Times New Roman"/>
          <w:color w:val="000000" w:themeColor="text1"/>
        </w:rPr>
      </w:pPr>
      <w:r w:rsidRPr="009F59AD">
        <w:rPr>
          <w:rFonts w:ascii="Times New Roman" w:hAnsi="Times New Roman" w:cs="Times New Roman"/>
          <w:color w:val="000000" w:themeColor="text1"/>
        </w:rPr>
        <w:t>Joli(e)/ Pretty</w:t>
      </w:r>
    </w:p>
    <w:p w14:paraId="4260CF47" w14:textId="23989C11" w:rsidR="004B63B8" w:rsidRDefault="00555765" w:rsidP="00BF3699">
      <w:pPr>
        <w:pStyle w:val="ListParagraph"/>
        <w:numPr>
          <w:ilvl w:val="0"/>
          <w:numId w:val="7"/>
        </w:numPr>
        <w:spacing w:after="200" w:line="276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Bon/</w:t>
      </w:r>
      <w:r w:rsidR="00382E80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Good</w:t>
      </w:r>
    </w:p>
    <w:p w14:paraId="31ED850C" w14:textId="1991691F" w:rsidR="00382E80" w:rsidRPr="00122CDF" w:rsidRDefault="0084013F" w:rsidP="00BF3699">
      <w:pPr>
        <w:pStyle w:val="ListParagraph"/>
        <w:numPr>
          <w:ilvl w:val="0"/>
          <w:numId w:val="7"/>
        </w:numPr>
        <w:spacing w:after="200" w:line="276" w:lineRule="auto"/>
        <w:rPr>
          <w:ins w:id="3" w:author="Amel Jardak" w:date="2016-01-07T14:26:00Z"/>
          <w:rFonts w:ascii="Times New Roman" w:hAnsi="Times New Roman" w:cs="Times New Roman"/>
          <w:color w:val="000000" w:themeColor="text1"/>
        </w:rPr>
      </w:pPr>
      <w:r w:rsidRPr="00122CDF">
        <w:rPr>
          <w:rFonts w:ascii="Times New Roman" w:hAnsi="Times New Roman" w:cs="Times New Roman"/>
          <w:color w:val="000000" w:themeColor="text1"/>
        </w:rPr>
        <w:t>Petit/ Little</w:t>
      </w:r>
    </w:p>
    <w:p w14:paraId="12673A45" w14:textId="77777777" w:rsidR="00791A23" w:rsidRPr="009F59AD" w:rsidRDefault="00791A23" w:rsidP="00791A23">
      <w:pPr>
        <w:spacing w:after="200" w:line="276" w:lineRule="auto"/>
        <w:ind w:left="360"/>
        <w:rPr>
          <w:rFonts w:ascii="Times New Roman" w:hAnsi="Times New Roman" w:cs="Times New Roman"/>
          <w:b/>
          <w:color w:val="000000" w:themeColor="text1"/>
        </w:rPr>
      </w:pPr>
      <w:r w:rsidRPr="009F59AD">
        <w:rPr>
          <w:rFonts w:ascii="Times New Roman" w:hAnsi="Times New Roman" w:cs="Times New Roman"/>
          <w:b/>
          <w:color w:val="000000" w:themeColor="text1"/>
        </w:rPr>
        <w:t>*Characteristics of adjectives:</w:t>
      </w:r>
    </w:p>
    <w:p w14:paraId="1D333426" w14:textId="77777777" w:rsidR="00791A23" w:rsidRPr="009F59AD" w:rsidRDefault="00791A23" w:rsidP="00791A23">
      <w:pPr>
        <w:pStyle w:val="ListParagraph"/>
        <w:numPr>
          <w:ilvl w:val="0"/>
          <w:numId w:val="8"/>
        </w:numPr>
        <w:spacing w:after="200" w:line="276" w:lineRule="auto"/>
        <w:rPr>
          <w:rFonts w:ascii="Times New Roman" w:hAnsi="Times New Roman" w:cs="Times New Roman"/>
          <w:color w:val="000000" w:themeColor="text1"/>
        </w:rPr>
      </w:pPr>
      <w:r w:rsidRPr="009F59AD">
        <w:rPr>
          <w:rFonts w:ascii="Times New Roman" w:hAnsi="Times New Roman" w:cs="Times New Roman"/>
          <w:color w:val="000000" w:themeColor="text1"/>
        </w:rPr>
        <w:t>Not cognates</w:t>
      </w:r>
    </w:p>
    <w:p w14:paraId="5064496E" w14:textId="61195F76" w:rsidR="00D36472" w:rsidRPr="009F59AD" w:rsidRDefault="00791A23" w:rsidP="00D36472">
      <w:pPr>
        <w:pStyle w:val="ListParagraph"/>
        <w:numPr>
          <w:ilvl w:val="0"/>
          <w:numId w:val="8"/>
        </w:numPr>
        <w:spacing w:after="200" w:line="276" w:lineRule="auto"/>
        <w:rPr>
          <w:rFonts w:ascii="Times New Roman" w:hAnsi="Times New Roman" w:cs="Times New Roman"/>
          <w:color w:val="000000" w:themeColor="text1"/>
        </w:rPr>
      </w:pPr>
      <w:r w:rsidRPr="009F59AD">
        <w:rPr>
          <w:rFonts w:ascii="Times New Roman" w:hAnsi="Times New Roman" w:cs="Times New Roman"/>
          <w:color w:val="000000" w:themeColor="text1"/>
        </w:rPr>
        <w:t>Shouldn’t describe one familiar m</w:t>
      </w:r>
      <w:r w:rsidR="00FF4B9D">
        <w:rPr>
          <w:rFonts w:ascii="Times New Roman" w:hAnsi="Times New Roman" w:cs="Times New Roman"/>
          <w:color w:val="000000" w:themeColor="text1"/>
        </w:rPr>
        <w:t xml:space="preserve">ore than the other (‘Look at </w:t>
      </w:r>
      <w:r w:rsidR="00FF4B9D" w:rsidRPr="00FF4B9D">
        <w:rPr>
          <w:rFonts w:ascii="Times New Roman" w:hAnsi="Times New Roman" w:cs="Times New Roman"/>
          <w:i/>
          <w:color w:val="000000" w:themeColor="text1"/>
        </w:rPr>
        <w:t>la</w:t>
      </w:r>
      <w:r w:rsidRPr="009F59AD">
        <w:rPr>
          <w:rFonts w:ascii="Times New Roman" w:hAnsi="Times New Roman" w:cs="Times New Roman"/>
          <w:color w:val="000000" w:themeColor="text1"/>
        </w:rPr>
        <w:t xml:space="preserve"> </w:t>
      </w:r>
      <w:r w:rsidRPr="009F59AD">
        <w:rPr>
          <w:rFonts w:ascii="Times New Roman" w:hAnsi="Times New Roman" w:cs="Times New Roman"/>
          <w:i/>
          <w:color w:val="000000" w:themeColor="text1"/>
        </w:rPr>
        <w:t>grande</w:t>
      </w:r>
      <w:r w:rsidRPr="009F59AD">
        <w:rPr>
          <w:rFonts w:ascii="Times New Roman" w:hAnsi="Times New Roman" w:cs="Times New Roman"/>
          <w:color w:val="000000" w:themeColor="text1"/>
        </w:rPr>
        <w:t xml:space="preserve"> froggy’ with cow as a distractor.</w:t>
      </w:r>
      <w:r w:rsidR="00D36472" w:rsidRPr="009F59AD">
        <w:rPr>
          <w:rFonts w:ascii="Times New Roman" w:hAnsi="Times New Roman" w:cs="Times New Roman"/>
          <w:color w:val="000000" w:themeColor="text1"/>
        </w:rPr>
        <w:t>)</w:t>
      </w:r>
    </w:p>
    <w:p w14:paraId="05BBC4B4" w14:textId="1C908658" w:rsidR="00BF3699" w:rsidRDefault="00D36472" w:rsidP="00F128C5">
      <w:pPr>
        <w:pStyle w:val="ListParagraph"/>
        <w:numPr>
          <w:ilvl w:val="0"/>
          <w:numId w:val="8"/>
        </w:numPr>
        <w:spacing w:after="200" w:line="276" w:lineRule="auto"/>
        <w:rPr>
          <w:rFonts w:ascii="Times New Roman" w:hAnsi="Times New Roman" w:cs="Times New Roman"/>
          <w:color w:val="000000" w:themeColor="text1"/>
        </w:rPr>
      </w:pPr>
      <w:r w:rsidRPr="009F59AD">
        <w:rPr>
          <w:rFonts w:ascii="Times New Roman" w:hAnsi="Times New Roman" w:cs="Times New Roman"/>
          <w:color w:val="000000" w:themeColor="text1"/>
        </w:rPr>
        <w:t xml:space="preserve">Adjectives </w:t>
      </w:r>
      <w:r w:rsidR="002D3E2A" w:rsidRPr="009F59AD">
        <w:rPr>
          <w:rFonts w:ascii="Times New Roman" w:hAnsi="Times New Roman" w:cs="Times New Roman"/>
          <w:color w:val="000000" w:themeColor="text1"/>
        </w:rPr>
        <w:t xml:space="preserve">start with different </w:t>
      </w:r>
      <w:r w:rsidR="004E4339" w:rsidRPr="009F59AD">
        <w:rPr>
          <w:rFonts w:ascii="Times New Roman" w:hAnsi="Times New Roman" w:cs="Times New Roman"/>
          <w:color w:val="000000" w:themeColor="text1"/>
        </w:rPr>
        <w:t>sounds</w:t>
      </w:r>
      <w:r w:rsidR="002D3E2A" w:rsidRPr="009F59AD">
        <w:rPr>
          <w:rFonts w:ascii="Times New Roman" w:hAnsi="Times New Roman" w:cs="Times New Roman"/>
          <w:color w:val="000000" w:themeColor="text1"/>
        </w:rPr>
        <w:t xml:space="preserve"> in French and English</w:t>
      </w:r>
      <w:r w:rsidRPr="009F59AD">
        <w:rPr>
          <w:rFonts w:ascii="Times New Roman" w:hAnsi="Times New Roman" w:cs="Times New Roman"/>
          <w:color w:val="000000" w:themeColor="text1"/>
        </w:rPr>
        <w:t xml:space="preserve"> </w:t>
      </w:r>
    </w:p>
    <w:p w14:paraId="17F22E52" w14:textId="7763A765" w:rsidR="005B749B" w:rsidRPr="00B82EE7" w:rsidRDefault="004B63B8" w:rsidP="00B82EE7">
      <w:pPr>
        <w:pStyle w:val="ListParagraph"/>
        <w:numPr>
          <w:ilvl w:val="0"/>
          <w:numId w:val="8"/>
        </w:numPr>
        <w:spacing w:after="200" w:line="276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Can be used prenominally in French</w:t>
      </w:r>
    </w:p>
    <w:p w14:paraId="731DF9D5" w14:textId="77777777" w:rsidR="00F128C5" w:rsidRDefault="00F128C5" w:rsidP="005B749B">
      <w:pPr>
        <w:pStyle w:val="ListParagraph"/>
        <w:spacing w:after="200" w:line="276" w:lineRule="auto"/>
        <w:rPr>
          <w:rFonts w:ascii="Times New Roman" w:hAnsi="Times New Roman" w:cs="Times New Roman"/>
          <w:color w:val="000000" w:themeColor="text1"/>
        </w:rPr>
      </w:pPr>
    </w:p>
    <w:p w14:paraId="67E8F9B4" w14:textId="1B24F028" w:rsidR="00F128C5" w:rsidRPr="00F128C5" w:rsidRDefault="005B749B" w:rsidP="00F128C5">
      <w:pPr>
        <w:pStyle w:val="ListParagraph"/>
        <w:numPr>
          <w:ilvl w:val="0"/>
          <w:numId w:val="3"/>
        </w:numPr>
        <w:spacing w:after="200" w:line="276" w:lineRule="auto"/>
        <w:rPr>
          <w:rFonts w:ascii="Times New Roman" w:hAnsi="Times New Roman" w:cs="Times New Roman"/>
          <w:b/>
          <w:color w:val="000000" w:themeColor="text1"/>
        </w:rPr>
      </w:pPr>
      <w:r w:rsidRPr="005B749B">
        <w:rPr>
          <w:rFonts w:ascii="Times New Roman" w:hAnsi="Times New Roman" w:cs="Times New Roman"/>
          <w:b/>
          <w:color w:val="000000" w:themeColor="text1"/>
        </w:rPr>
        <w:t>Fillers</w:t>
      </w:r>
    </w:p>
    <w:p w14:paraId="196CA813" w14:textId="77777777" w:rsidR="00BF3699" w:rsidRDefault="00BF3699" w:rsidP="00BF3699">
      <w:pPr>
        <w:pStyle w:val="ListParagraph"/>
        <w:spacing w:after="200" w:line="276" w:lineRule="auto"/>
        <w:rPr>
          <w:rFonts w:ascii="Times New Roman" w:hAnsi="Times New Roman" w:cs="Times New Roman"/>
          <w:b/>
          <w:color w:val="000000" w:themeColor="text1"/>
        </w:rPr>
      </w:pPr>
    </w:p>
    <w:p w14:paraId="32F06684" w14:textId="528CA097" w:rsidR="005B749B" w:rsidRPr="00BF3699" w:rsidRDefault="00CE3059" w:rsidP="00BF3699">
      <w:pPr>
        <w:pStyle w:val="ListParagraph"/>
        <w:numPr>
          <w:ilvl w:val="0"/>
          <w:numId w:val="9"/>
        </w:numPr>
        <w:spacing w:after="200" w:line="276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A new/Une nouvelle: </w:t>
      </w:r>
      <w:r w:rsidR="00BF3699">
        <w:rPr>
          <w:rFonts w:ascii="Times New Roman" w:hAnsi="Times New Roman" w:cs="Times New Roman"/>
          <w:color w:val="000000" w:themeColor="text1"/>
        </w:rPr>
        <w:t xml:space="preserve">Apple/Toothbrush - </w:t>
      </w:r>
      <w:r w:rsidR="00BF3699" w:rsidRPr="00BF3699">
        <w:rPr>
          <w:rFonts w:ascii="Times New Roman" w:hAnsi="Times New Roman" w:cs="Times New Roman"/>
          <w:color w:val="000000" w:themeColor="text1"/>
        </w:rPr>
        <w:t>Pomme/Brosse à dent</w:t>
      </w:r>
      <w:r w:rsidR="00BF3699">
        <w:rPr>
          <w:rFonts w:ascii="Times New Roman" w:hAnsi="Times New Roman" w:cs="Times New Roman"/>
          <w:color w:val="000000" w:themeColor="text1"/>
        </w:rPr>
        <w:t xml:space="preserve"> </w:t>
      </w:r>
    </w:p>
    <w:p w14:paraId="292C56DD" w14:textId="2BF74960" w:rsidR="00BF3699" w:rsidRPr="00BF3699" w:rsidRDefault="00CE3059" w:rsidP="00BF3699">
      <w:pPr>
        <w:pStyle w:val="ListParagraph"/>
        <w:numPr>
          <w:ilvl w:val="0"/>
          <w:numId w:val="9"/>
        </w:numPr>
        <w:spacing w:after="200" w:line="276" w:lineRule="auto"/>
        <w:rPr>
          <w:rFonts w:ascii="Times New Roman" w:hAnsi="Times New Roman" w:cs="Times New Roman"/>
          <w:color w:val="000000" w:themeColor="text1"/>
        </w:rPr>
      </w:pPr>
      <w:r w:rsidRPr="002E607E">
        <w:rPr>
          <w:rFonts w:ascii="Times New Roman" w:hAnsi="Times New Roman" w:cs="Times New Roman"/>
          <w:color w:val="000000" w:themeColor="text1"/>
        </w:rPr>
        <w:t xml:space="preserve">A </w:t>
      </w:r>
      <w:r w:rsidR="0010202C" w:rsidRPr="002E607E">
        <w:rPr>
          <w:rFonts w:ascii="Times New Roman" w:hAnsi="Times New Roman" w:cs="Times New Roman"/>
          <w:color w:val="000000" w:themeColor="text1"/>
        </w:rPr>
        <w:t>big</w:t>
      </w:r>
      <w:r w:rsidRPr="002E607E">
        <w:rPr>
          <w:rFonts w:ascii="Times New Roman" w:hAnsi="Times New Roman" w:cs="Times New Roman"/>
          <w:color w:val="000000" w:themeColor="text1"/>
        </w:rPr>
        <w:t xml:space="preserve">/ Une </w:t>
      </w:r>
      <w:r w:rsidR="0010202C" w:rsidRPr="002E607E">
        <w:rPr>
          <w:rFonts w:ascii="Times New Roman" w:hAnsi="Times New Roman" w:cs="Times New Roman"/>
          <w:color w:val="000000" w:themeColor="text1"/>
        </w:rPr>
        <w:t>grande</w:t>
      </w:r>
      <w:r>
        <w:rPr>
          <w:rFonts w:ascii="Times New Roman" w:hAnsi="Times New Roman" w:cs="Times New Roman"/>
          <w:color w:val="000000" w:themeColor="text1"/>
        </w:rPr>
        <w:t xml:space="preserve">: </w:t>
      </w:r>
      <w:r w:rsidR="00BF3699">
        <w:rPr>
          <w:rFonts w:ascii="Times New Roman" w:hAnsi="Times New Roman" w:cs="Times New Roman"/>
          <w:color w:val="000000" w:themeColor="text1"/>
        </w:rPr>
        <w:t xml:space="preserve">Hand/Door - </w:t>
      </w:r>
      <w:r w:rsidR="00BF3699" w:rsidRPr="00BF3699">
        <w:rPr>
          <w:rFonts w:ascii="Times New Roman" w:hAnsi="Times New Roman" w:cs="Times New Roman"/>
          <w:color w:val="000000" w:themeColor="text1"/>
        </w:rPr>
        <w:t>Main/Porte</w:t>
      </w:r>
    </w:p>
    <w:p w14:paraId="58FCC0E8" w14:textId="6EA3CF25" w:rsidR="00CE3059" w:rsidRDefault="00CE3059" w:rsidP="00CE3059">
      <w:pPr>
        <w:pStyle w:val="ListParagraph"/>
        <w:numPr>
          <w:ilvl w:val="0"/>
          <w:numId w:val="9"/>
        </w:numPr>
        <w:spacing w:after="200" w:line="276" w:lineRule="auto"/>
        <w:rPr>
          <w:rFonts w:ascii="Times New Roman" w:hAnsi="Times New Roman" w:cs="Times New Roman"/>
          <w:color w:val="000000" w:themeColor="text1"/>
        </w:rPr>
      </w:pPr>
      <w:r w:rsidRPr="00AB0EAD">
        <w:rPr>
          <w:rFonts w:ascii="Times New Roman" w:hAnsi="Times New Roman" w:cs="Times New Roman"/>
          <w:color w:val="000000" w:themeColor="text1"/>
        </w:rPr>
        <w:t xml:space="preserve">A large/ Une grosse: </w:t>
      </w:r>
      <w:r w:rsidR="00BF3699">
        <w:rPr>
          <w:rFonts w:ascii="Times New Roman" w:hAnsi="Times New Roman" w:cs="Times New Roman"/>
          <w:color w:val="000000" w:themeColor="text1"/>
        </w:rPr>
        <w:t xml:space="preserve">Ear/Spoon - </w:t>
      </w:r>
      <w:r w:rsidR="00BF3699" w:rsidRPr="00BF3699">
        <w:rPr>
          <w:rFonts w:ascii="Times New Roman" w:hAnsi="Times New Roman" w:cs="Times New Roman"/>
          <w:color w:val="000000" w:themeColor="text1"/>
        </w:rPr>
        <w:t>Oreille/Cuillère</w:t>
      </w:r>
    </w:p>
    <w:p w14:paraId="1D4E9ECD" w14:textId="12088489" w:rsidR="00CE3059" w:rsidRPr="00CE3059" w:rsidRDefault="00E435DD" w:rsidP="00CE3059">
      <w:pPr>
        <w:pStyle w:val="ListParagraph"/>
        <w:numPr>
          <w:ilvl w:val="0"/>
          <w:numId w:val="9"/>
        </w:numPr>
        <w:spacing w:after="200" w:line="276" w:lineRule="auto"/>
        <w:rPr>
          <w:rFonts w:ascii="Times New Roman" w:hAnsi="Times New Roman" w:cs="Times New Roman"/>
          <w:color w:val="000000" w:themeColor="text1"/>
        </w:rPr>
      </w:pPr>
      <w:r w:rsidRPr="00E435DD">
        <w:rPr>
          <w:rFonts w:ascii="Times New Roman" w:hAnsi="Times New Roman" w:cs="Times New Roman"/>
          <w:color w:val="000000" w:themeColor="text1"/>
        </w:rPr>
        <w:t>An old</w:t>
      </w:r>
      <w:r w:rsidR="001241C9" w:rsidRPr="00E435DD">
        <w:rPr>
          <w:rFonts w:ascii="Times New Roman" w:hAnsi="Times New Roman" w:cs="Times New Roman"/>
          <w:color w:val="000000" w:themeColor="text1"/>
        </w:rPr>
        <w:t xml:space="preserve">/ Un </w:t>
      </w:r>
      <w:r w:rsidR="001333CC">
        <w:rPr>
          <w:rFonts w:ascii="Times New Roman" w:hAnsi="Times New Roman" w:cs="Times New Roman"/>
          <w:color w:val="000000" w:themeColor="text1"/>
        </w:rPr>
        <w:t>ancien</w:t>
      </w:r>
      <w:r w:rsidR="00CE3059" w:rsidRPr="00E435DD">
        <w:rPr>
          <w:rFonts w:ascii="Times New Roman" w:hAnsi="Times New Roman" w:cs="Times New Roman"/>
          <w:color w:val="000000" w:themeColor="text1"/>
        </w:rPr>
        <w:t xml:space="preserve">: </w:t>
      </w:r>
      <w:r w:rsidR="004B62D0">
        <w:rPr>
          <w:rFonts w:ascii="Times New Roman" w:hAnsi="Times New Roman" w:cs="Times New Roman"/>
          <w:color w:val="000000" w:themeColor="text1"/>
        </w:rPr>
        <w:t>Pencil/Crayon</w:t>
      </w:r>
      <w:r w:rsidR="00CE3059">
        <w:rPr>
          <w:rFonts w:ascii="Times New Roman" w:hAnsi="Times New Roman" w:cs="Times New Roman"/>
          <w:color w:val="000000" w:themeColor="text1"/>
        </w:rPr>
        <w:t xml:space="preserve"> – </w:t>
      </w:r>
      <w:r w:rsidR="00CE3059" w:rsidRPr="00CD2E34">
        <w:rPr>
          <w:rFonts w:ascii="Times New Roman" w:hAnsi="Times New Roman" w:cs="Times New Roman"/>
          <w:color w:val="000000" w:themeColor="text1"/>
        </w:rPr>
        <w:t>Coat/Manteau</w:t>
      </w:r>
    </w:p>
    <w:p w14:paraId="29631BFA" w14:textId="77777777" w:rsidR="00382E80" w:rsidRDefault="00382E80" w:rsidP="00382E80">
      <w:pPr>
        <w:spacing w:after="200" w:line="276" w:lineRule="auto"/>
        <w:rPr>
          <w:rFonts w:ascii="Times New Roman" w:hAnsi="Times New Roman" w:cs="Times New Roman"/>
          <w:color w:val="000000" w:themeColor="text1"/>
        </w:rPr>
      </w:pPr>
    </w:p>
    <w:p w14:paraId="76169B88" w14:textId="77777777" w:rsidR="00A836C4" w:rsidRPr="00382E80" w:rsidRDefault="00A836C4" w:rsidP="00382E80">
      <w:pPr>
        <w:spacing w:after="200" w:line="276" w:lineRule="auto"/>
        <w:rPr>
          <w:rFonts w:ascii="Times New Roman" w:hAnsi="Times New Roman" w:cs="Times New Roman"/>
          <w:color w:val="000000" w:themeColor="text1"/>
        </w:rPr>
      </w:pPr>
    </w:p>
    <w:p w14:paraId="0E82C83E" w14:textId="1AA42E4F" w:rsidR="00BF3699" w:rsidRDefault="00BF3699" w:rsidP="00BF3699">
      <w:pPr>
        <w:spacing w:after="200" w:line="276" w:lineRule="auto"/>
        <w:ind w:firstLine="360"/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>*Characteristics of Fillers:</w:t>
      </w:r>
    </w:p>
    <w:p w14:paraId="4282452A" w14:textId="09BF76E1" w:rsidR="00BF3699" w:rsidRPr="00BF3699" w:rsidRDefault="00BF3699" w:rsidP="00BF3699">
      <w:pPr>
        <w:pStyle w:val="ListParagraph"/>
        <w:numPr>
          <w:ilvl w:val="0"/>
          <w:numId w:val="10"/>
        </w:numPr>
        <w:spacing w:after="200" w:line="276" w:lineRule="auto"/>
        <w:rPr>
          <w:rFonts w:ascii="Times New Roman" w:hAnsi="Times New Roman" w:cs="Times New Roman"/>
          <w:color w:val="000000" w:themeColor="text1"/>
        </w:rPr>
      </w:pPr>
      <w:r w:rsidRPr="00BF3699">
        <w:rPr>
          <w:rFonts w:ascii="Times New Roman" w:hAnsi="Times New Roman" w:cs="Times New Roman"/>
          <w:color w:val="000000" w:themeColor="text1"/>
        </w:rPr>
        <w:t>Always the same pairs</w:t>
      </w:r>
    </w:p>
    <w:p w14:paraId="680E29DD" w14:textId="48B70D6D" w:rsidR="00F128C5" w:rsidRPr="00382E80" w:rsidRDefault="00BF3699" w:rsidP="00382E80">
      <w:pPr>
        <w:pStyle w:val="ListParagraph"/>
        <w:numPr>
          <w:ilvl w:val="0"/>
          <w:numId w:val="10"/>
        </w:numPr>
        <w:spacing w:after="200" w:line="276" w:lineRule="auto"/>
        <w:rPr>
          <w:rFonts w:ascii="Times New Roman" w:hAnsi="Times New Roman" w:cs="Times New Roman"/>
          <w:color w:val="000000" w:themeColor="text1"/>
        </w:rPr>
      </w:pPr>
      <w:r w:rsidRPr="00BF3699">
        <w:rPr>
          <w:rFonts w:ascii="Times New Roman" w:hAnsi="Times New Roman" w:cs="Times New Roman"/>
          <w:color w:val="000000" w:themeColor="text1"/>
        </w:rPr>
        <w:t>No language mixing</w:t>
      </w:r>
    </w:p>
    <w:p w14:paraId="375411BC" w14:textId="77777777" w:rsidR="00D36472" w:rsidRPr="009F59AD" w:rsidRDefault="00D36472"/>
    <w:p w14:paraId="6E0FE775" w14:textId="12A87347" w:rsidR="00BF3699" w:rsidRPr="00A836C4" w:rsidRDefault="00BF3699" w:rsidP="00A836C4">
      <w:pPr>
        <w:rPr>
          <w:b/>
        </w:rPr>
      </w:pPr>
      <w:r w:rsidRPr="00F128C5">
        <w:rPr>
          <w:b/>
        </w:rPr>
        <w:t xml:space="preserve">Order </w:t>
      </w:r>
      <w:r w:rsidR="00F128C5" w:rsidRPr="00F128C5">
        <w:rPr>
          <w:b/>
        </w:rPr>
        <w:t>F</w:t>
      </w:r>
      <w:r w:rsidRPr="00F128C5">
        <w:rPr>
          <w:b/>
        </w:rPr>
        <w:t>1: French</w:t>
      </w:r>
      <w:r w:rsidR="00FF4B9D">
        <w:rPr>
          <w:b/>
        </w:rPr>
        <w:t xml:space="preserve">- </w:t>
      </w:r>
      <w:r w:rsidR="00FF4B9D" w:rsidRPr="009F59AD">
        <w:rPr>
          <w:b/>
          <w:color w:val="000000" w:themeColor="text1"/>
          <w:sz w:val="16"/>
          <w:highlight w:val="yellow"/>
          <w:u w:val="single"/>
        </w:rPr>
        <w:t xml:space="preserve">Bold and </w:t>
      </w:r>
      <w:r w:rsidR="00CE3059" w:rsidRPr="00CE3059">
        <w:rPr>
          <w:b/>
          <w:color w:val="000000" w:themeColor="text1"/>
          <w:sz w:val="16"/>
          <w:highlight w:val="yellow"/>
          <w:u w:val="single"/>
        </w:rPr>
        <w:t>highlighted</w:t>
      </w:r>
      <w:r w:rsidR="00FF4B9D" w:rsidRPr="00CE3059">
        <w:rPr>
          <w:b/>
          <w:color w:val="000000" w:themeColor="text1"/>
          <w:sz w:val="16"/>
          <w:highlight w:val="yellow"/>
          <w:u w:val="single"/>
        </w:rPr>
        <w:t>:</w:t>
      </w:r>
      <w:r w:rsidR="00FF4B9D" w:rsidRPr="009F59AD">
        <w:rPr>
          <w:b/>
          <w:color w:val="000000" w:themeColor="text1"/>
          <w:sz w:val="16"/>
          <w:u w:val="single"/>
        </w:rPr>
        <w:t xml:space="preserve"> Target image</w:t>
      </w:r>
    </w:p>
    <w:p w14:paraId="76956AD0" w14:textId="77777777" w:rsidR="00FD55E3" w:rsidRDefault="00FD55E3" w:rsidP="00BF3699">
      <w:pPr>
        <w:rPr>
          <w:rFonts w:ascii="Times New Roman" w:hAnsi="Times New Roman" w:cs="Times New Roman"/>
          <w:b/>
          <w:color w:val="000000" w:themeColor="text1"/>
        </w:rPr>
      </w:pPr>
    </w:p>
    <w:tbl>
      <w:tblPr>
        <w:tblStyle w:val="TableGrid"/>
        <w:tblpPr w:leftFromText="180" w:rightFromText="180" w:vertAnchor="text" w:horzAnchor="page" w:tblpX="1270" w:tblpY="440"/>
        <w:tblW w:w="10065" w:type="dxa"/>
        <w:tblLook w:val="04A0" w:firstRow="1" w:lastRow="0" w:firstColumn="1" w:lastColumn="0" w:noHBand="0" w:noVBand="1"/>
      </w:tblPr>
      <w:tblGrid>
        <w:gridCol w:w="434"/>
        <w:gridCol w:w="3814"/>
        <w:gridCol w:w="919"/>
        <w:gridCol w:w="971"/>
        <w:gridCol w:w="992"/>
        <w:gridCol w:w="1139"/>
        <w:gridCol w:w="831"/>
        <w:gridCol w:w="965"/>
      </w:tblGrid>
      <w:tr w:rsidR="00F25F9B" w14:paraId="335F34FD" w14:textId="77777777" w:rsidTr="006278E3">
        <w:trPr>
          <w:trHeight w:val="228"/>
        </w:trPr>
        <w:tc>
          <w:tcPr>
            <w:tcW w:w="434" w:type="dxa"/>
          </w:tcPr>
          <w:p w14:paraId="20A94E3B" w14:textId="77777777" w:rsidR="00F25F9B" w:rsidRPr="00A836C4" w:rsidRDefault="00F25F9B" w:rsidP="006278E3">
            <w:pPr>
              <w:rPr>
                <w:b/>
                <w:sz w:val="16"/>
                <w:szCs w:val="16"/>
              </w:rPr>
            </w:pPr>
          </w:p>
        </w:tc>
        <w:tc>
          <w:tcPr>
            <w:tcW w:w="3814" w:type="dxa"/>
          </w:tcPr>
          <w:p w14:paraId="1A2AE4A9" w14:textId="7433E30C" w:rsidR="00F25F9B" w:rsidRPr="00A836C4" w:rsidRDefault="00F25F9B" w:rsidP="006278E3">
            <w:pPr>
              <w:rPr>
                <w:b/>
                <w:sz w:val="16"/>
                <w:szCs w:val="16"/>
                <w:u w:val="single"/>
              </w:rPr>
            </w:pPr>
            <w:r>
              <w:rPr>
                <w:b/>
                <w:sz w:val="16"/>
                <w:szCs w:val="16"/>
                <w:u w:val="single"/>
              </w:rPr>
              <w:t>Stimulus</w:t>
            </w:r>
          </w:p>
        </w:tc>
        <w:tc>
          <w:tcPr>
            <w:tcW w:w="919" w:type="dxa"/>
          </w:tcPr>
          <w:p w14:paraId="7A92D5D9" w14:textId="77777777" w:rsidR="00F25F9B" w:rsidRPr="00A836C4" w:rsidRDefault="00F25F9B" w:rsidP="006278E3">
            <w:pPr>
              <w:rPr>
                <w:b/>
                <w:sz w:val="16"/>
                <w:szCs w:val="16"/>
                <w:u w:val="single"/>
              </w:rPr>
            </w:pPr>
            <w:r w:rsidRPr="00A836C4">
              <w:rPr>
                <w:b/>
                <w:sz w:val="16"/>
                <w:szCs w:val="16"/>
                <w:u w:val="single"/>
              </w:rPr>
              <w:t>Adjective</w:t>
            </w:r>
          </w:p>
        </w:tc>
        <w:tc>
          <w:tcPr>
            <w:tcW w:w="971" w:type="dxa"/>
          </w:tcPr>
          <w:p w14:paraId="6E22D759" w14:textId="77777777" w:rsidR="00F25F9B" w:rsidRPr="00A836C4" w:rsidRDefault="00F25F9B" w:rsidP="006278E3">
            <w:pPr>
              <w:rPr>
                <w:b/>
                <w:sz w:val="16"/>
                <w:szCs w:val="16"/>
                <w:u w:val="single"/>
              </w:rPr>
            </w:pPr>
            <w:r w:rsidRPr="00A836C4">
              <w:rPr>
                <w:b/>
                <w:sz w:val="16"/>
                <w:szCs w:val="16"/>
                <w:u w:val="single"/>
              </w:rPr>
              <w:t>Target word</w:t>
            </w:r>
          </w:p>
        </w:tc>
        <w:tc>
          <w:tcPr>
            <w:tcW w:w="992" w:type="dxa"/>
          </w:tcPr>
          <w:p w14:paraId="49AC525D" w14:textId="77777777" w:rsidR="00F25F9B" w:rsidRPr="00A836C4" w:rsidRDefault="00F25F9B" w:rsidP="006278E3">
            <w:pPr>
              <w:rPr>
                <w:b/>
                <w:sz w:val="16"/>
                <w:szCs w:val="16"/>
                <w:u w:val="single"/>
              </w:rPr>
            </w:pPr>
            <w:r w:rsidRPr="00A836C4">
              <w:rPr>
                <w:b/>
                <w:sz w:val="16"/>
                <w:szCs w:val="16"/>
                <w:u w:val="single"/>
              </w:rPr>
              <w:t>Left image</w:t>
            </w:r>
          </w:p>
        </w:tc>
        <w:tc>
          <w:tcPr>
            <w:tcW w:w="1139" w:type="dxa"/>
          </w:tcPr>
          <w:p w14:paraId="72E09C50" w14:textId="77777777" w:rsidR="00F25F9B" w:rsidRPr="00A836C4" w:rsidRDefault="00F25F9B" w:rsidP="006278E3">
            <w:pPr>
              <w:rPr>
                <w:b/>
                <w:sz w:val="16"/>
                <w:szCs w:val="16"/>
                <w:u w:val="single"/>
              </w:rPr>
            </w:pPr>
            <w:r w:rsidRPr="00A836C4">
              <w:rPr>
                <w:b/>
                <w:sz w:val="16"/>
                <w:szCs w:val="16"/>
                <w:u w:val="single"/>
              </w:rPr>
              <w:t>Right image</w:t>
            </w:r>
          </w:p>
        </w:tc>
        <w:tc>
          <w:tcPr>
            <w:tcW w:w="831" w:type="dxa"/>
          </w:tcPr>
          <w:p w14:paraId="2DD9A3CC" w14:textId="77777777" w:rsidR="00F25F9B" w:rsidRPr="00A836C4" w:rsidRDefault="00F25F9B" w:rsidP="006278E3">
            <w:pPr>
              <w:rPr>
                <w:b/>
                <w:sz w:val="16"/>
                <w:szCs w:val="16"/>
                <w:u w:val="single"/>
              </w:rPr>
            </w:pPr>
            <w:r w:rsidRPr="00A836C4">
              <w:rPr>
                <w:b/>
                <w:sz w:val="16"/>
                <w:szCs w:val="16"/>
                <w:u w:val="single"/>
              </w:rPr>
              <w:t>Trial type</w:t>
            </w:r>
          </w:p>
        </w:tc>
        <w:tc>
          <w:tcPr>
            <w:tcW w:w="965" w:type="dxa"/>
          </w:tcPr>
          <w:p w14:paraId="116D90F8" w14:textId="77777777" w:rsidR="00F25F9B" w:rsidRPr="00A836C4" w:rsidRDefault="00F25F9B" w:rsidP="006278E3">
            <w:pPr>
              <w:rPr>
                <w:b/>
                <w:sz w:val="16"/>
                <w:szCs w:val="16"/>
                <w:u w:val="single"/>
              </w:rPr>
            </w:pPr>
            <w:r w:rsidRPr="00A836C4">
              <w:rPr>
                <w:b/>
                <w:sz w:val="16"/>
                <w:szCs w:val="16"/>
                <w:u w:val="single"/>
              </w:rPr>
              <w:t>Target Side</w:t>
            </w:r>
          </w:p>
        </w:tc>
      </w:tr>
      <w:tr w:rsidR="00F25F9B" w:rsidRPr="00635A08" w14:paraId="11D29AF1" w14:textId="77777777" w:rsidTr="006278E3">
        <w:tc>
          <w:tcPr>
            <w:tcW w:w="434" w:type="dxa"/>
          </w:tcPr>
          <w:p w14:paraId="66809EE8" w14:textId="77777777" w:rsidR="00F25F9B" w:rsidRPr="00635A08" w:rsidRDefault="00F25F9B" w:rsidP="006278E3">
            <w:pPr>
              <w:rPr>
                <w:b/>
                <w:color w:val="000000" w:themeColor="text1"/>
                <w:sz w:val="16"/>
                <w:szCs w:val="16"/>
              </w:rPr>
            </w:pPr>
            <w:r w:rsidRPr="00635A08">
              <w:rPr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3814" w:type="dxa"/>
          </w:tcPr>
          <w:p w14:paraId="6F5D11AE" w14:textId="77777777" w:rsidR="00F25F9B" w:rsidRPr="00635A08" w:rsidRDefault="00F25F9B" w:rsidP="006278E3">
            <w:pPr>
              <w:rPr>
                <w:b/>
                <w:color w:val="000000" w:themeColor="text1"/>
                <w:sz w:val="16"/>
                <w:szCs w:val="16"/>
                <w:u w:val="single"/>
              </w:rPr>
            </w:pPr>
            <w:r w:rsidRPr="00635A08">
              <w:rPr>
                <w:color w:val="000000" w:themeColor="text1"/>
                <w:sz w:val="16"/>
                <w:szCs w:val="16"/>
              </w:rPr>
              <w:t>Regarde! Peux-tu trouver</w:t>
            </w:r>
            <w:r>
              <w:rPr>
                <w:color w:val="000000" w:themeColor="text1"/>
                <w:sz w:val="16"/>
                <w:szCs w:val="16"/>
              </w:rPr>
              <w:t xml:space="preserve"> une grosse oreille?</w:t>
            </w:r>
          </w:p>
        </w:tc>
        <w:tc>
          <w:tcPr>
            <w:tcW w:w="919" w:type="dxa"/>
          </w:tcPr>
          <w:p w14:paraId="607C3386" w14:textId="77777777" w:rsidR="00F25F9B" w:rsidRPr="00635A08" w:rsidRDefault="00F25F9B" w:rsidP="006278E3">
            <w:pPr>
              <w:rPr>
                <w:b/>
                <w:color w:val="000000" w:themeColor="text1"/>
                <w:sz w:val="16"/>
                <w:szCs w:val="16"/>
                <w:u w:val="single"/>
              </w:rPr>
            </w:pPr>
            <w:r>
              <w:rPr>
                <w:color w:val="000000" w:themeColor="text1"/>
                <w:sz w:val="16"/>
                <w:szCs w:val="16"/>
              </w:rPr>
              <w:t>A large</w:t>
            </w:r>
          </w:p>
        </w:tc>
        <w:tc>
          <w:tcPr>
            <w:tcW w:w="971" w:type="dxa"/>
          </w:tcPr>
          <w:p w14:paraId="17D18A80" w14:textId="77777777" w:rsidR="00F25F9B" w:rsidRPr="00635A08" w:rsidRDefault="00F25F9B" w:rsidP="006278E3">
            <w:pPr>
              <w:rPr>
                <w:b/>
                <w:color w:val="000000" w:themeColor="text1"/>
                <w:sz w:val="16"/>
                <w:szCs w:val="16"/>
                <w:u w:val="single"/>
              </w:rPr>
            </w:pPr>
            <w:r>
              <w:rPr>
                <w:color w:val="000000" w:themeColor="text1"/>
                <w:sz w:val="16"/>
                <w:szCs w:val="16"/>
              </w:rPr>
              <w:t>Ear</w:t>
            </w:r>
          </w:p>
        </w:tc>
        <w:tc>
          <w:tcPr>
            <w:tcW w:w="992" w:type="dxa"/>
          </w:tcPr>
          <w:p w14:paraId="5CBB1CC7" w14:textId="77777777" w:rsidR="00F25F9B" w:rsidRPr="00635A08" w:rsidRDefault="00F25F9B" w:rsidP="006278E3">
            <w:pPr>
              <w:rPr>
                <w:color w:val="000000" w:themeColor="text1"/>
                <w:sz w:val="16"/>
                <w:szCs w:val="16"/>
                <w:u w:val="single"/>
              </w:rPr>
            </w:pPr>
            <w:r>
              <w:rPr>
                <w:color w:val="000000" w:themeColor="text1"/>
                <w:sz w:val="16"/>
                <w:szCs w:val="16"/>
              </w:rPr>
              <w:t>Spoon</w:t>
            </w:r>
          </w:p>
        </w:tc>
        <w:tc>
          <w:tcPr>
            <w:tcW w:w="1139" w:type="dxa"/>
          </w:tcPr>
          <w:p w14:paraId="114BD4B0" w14:textId="77777777" w:rsidR="00F25F9B" w:rsidRPr="00635A08" w:rsidRDefault="00F25F9B" w:rsidP="006278E3">
            <w:pPr>
              <w:rPr>
                <w:b/>
                <w:color w:val="000000" w:themeColor="text1"/>
                <w:sz w:val="16"/>
                <w:szCs w:val="16"/>
                <w:u w:val="single"/>
              </w:rPr>
            </w:pPr>
            <w:r w:rsidRPr="00635A08">
              <w:rPr>
                <w:b/>
                <w:color w:val="000000" w:themeColor="text1"/>
                <w:sz w:val="16"/>
                <w:szCs w:val="16"/>
                <w:highlight w:val="yellow"/>
              </w:rPr>
              <w:t>Ear</w:t>
            </w:r>
          </w:p>
        </w:tc>
        <w:tc>
          <w:tcPr>
            <w:tcW w:w="831" w:type="dxa"/>
          </w:tcPr>
          <w:p w14:paraId="252B27F9" w14:textId="77777777" w:rsidR="00F25F9B" w:rsidRPr="00635A08" w:rsidRDefault="00F25F9B" w:rsidP="006278E3">
            <w:pPr>
              <w:rPr>
                <w:b/>
                <w:color w:val="000000" w:themeColor="text1"/>
                <w:sz w:val="16"/>
                <w:szCs w:val="16"/>
                <w:u w:val="single"/>
              </w:rPr>
            </w:pPr>
            <w:r w:rsidRPr="00635A08">
              <w:rPr>
                <w:color w:val="000000" w:themeColor="text1"/>
                <w:sz w:val="16"/>
                <w:szCs w:val="16"/>
              </w:rPr>
              <w:t>Filler</w:t>
            </w:r>
          </w:p>
        </w:tc>
        <w:tc>
          <w:tcPr>
            <w:tcW w:w="965" w:type="dxa"/>
          </w:tcPr>
          <w:p w14:paraId="03A9529A" w14:textId="77777777" w:rsidR="00F25F9B" w:rsidRPr="00635A08" w:rsidRDefault="00F25F9B" w:rsidP="006278E3">
            <w:pPr>
              <w:rPr>
                <w:b/>
                <w:color w:val="000000" w:themeColor="text1"/>
                <w:sz w:val="16"/>
                <w:szCs w:val="16"/>
                <w:u w:val="single"/>
              </w:rPr>
            </w:pPr>
            <w:r w:rsidRPr="00635A08">
              <w:rPr>
                <w:color w:val="000000" w:themeColor="text1"/>
                <w:sz w:val="16"/>
                <w:szCs w:val="16"/>
              </w:rPr>
              <w:t>Right</w:t>
            </w:r>
          </w:p>
        </w:tc>
      </w:tr>
      <w:tr w:rsidR="00F25F9B" w:rsidRPr="00635A08" w14:paraId="0EF5E6CA" w14:textId="77777777" w:rsidTr="006278E3">
        <w:trPr>
          <w:trHeight w:val="218"/>
        </w:trPr>
        <w:tc>
          <w:tcPr>
            <w:tcW w:w="434" w:type="dxa"/>
          </w:tcPr>
          <w:p w14:paraId="578EBD7B" w14:textId="77777777" w:rsidR="00F25F9B" w:rsidRPr="00635A08" w:rsidRDefault="00F25F9B" w:rsidP="006278E3">
            <w:pPr>
              <w:rPr>
                <w:color w:val="000000" w:themeColor="text1"/>
                <w:sz w:val="16"/>
                <w:szCs w:val="16"/>
              </w:rPr>
            </w:pPr>
            <w:r w:rsidRPr="00635A08">
              <w:rPr>
                <w:color w:val="000000" w:themeColor="text1"/>
                <w:sz w:val="16"/>
                <w:szCs w:val="16"/>
              </w:rPr>
              <w:t>2</w:t>
            </w:r>
          </w:p>
        </w:tc>
        <w:tc>
          <w:tcPr>
            <w:tcW w:w="3814" w:type="dxa"/>
          </w:tcPr>
          <w:p w14:paraId="1A07FECA" w14:textId="77777777" w:rsidR="00F25F9B" w:rsidRPr="00635A08" w:rsidRDefault="00F25F9B" w:rsidP="006278E3">
            <w:pPr>
              <w:rPr>
                <w:color w:val="000000" w:themeColor="text1"/>
                <w:sz w:val="16"/>
                <w:szCs w:val="16"/>
              </w:rPr>
            </w:pPr>
            <w:r w:rsidRPr="00635A08">
              <w:rPr>
                <w:color w:val="000000" w:themeColor="text1"/>
                <w:sz w:val="16"/>
                <w:szCs w:val="16"/>
              </w:rPr>
              <w:t>Regarde! Peux-tu trouver</w:t>
            </w:r>
            <w:r>
              <w:rPr>
                <w:color w:val="000000" w:themeColor="text1"/>
                <w:sz w:val="16"/>
                <w:szCs w:val="16"/>
              </w:rPr>
              <w:t xml:space="preserve"> une nouvelle pomme?</w:t>
            </w:r>
          </w:p>
        </w:tc>
        <w:tc>
          <w:tcPr>
            <w:tcW w:w="919" w:type="dxa"/>
          </w:tcPr>
          <w:p w14:paraId="3FC63C76" w14:textId="77777777" w:rsidR="00F25F9B" w:rsidRPr="00635A08" w:rsidRDefault="00F25F9B" w:rsidP="006278E3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A new</w:t>
            </w:r>
          </w:p>
        </w:tc>
        <w:tc>
          <w:tcPr>
            <w:tcW w:w="971" w:type="dxa"/>
          </w:tcPr>
          <w:p w14:paraId="330A53BC" w14:textId="77777777" w:rsidR="00F25F9B" w:rsidRPr="00635A08" w:rsidRDefault="00F25F9B" w:rsidP="006278E3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Apple</w:t>
            </w:r>
          </w:p>
        </w:tc>
        <w:tc>
          <w:tcPr>
            <w:tcW w:w="992" w:type="dxa"/>
          </w:tcPr>
          <w:p w14:paraId="2E3B171C" w14:textId="77777777" w:rsidR="00F25F9B" w:rsidRPr="00635A08" w:rsidRDefault="00F25F9B" w:rsidP="006278E3">
            <w:pPr>
              <w:rPr>
                <w:color w:val="000000" w:themeColor="text1"/>
                <w:sz w:val="16"/>
                <w:szCs w:val="16"/>
                <w:highlight w:val="yellow"/>
              </w:rPr>
            </w:pPr>
            <w:r>
              <w:rPr>
                <w:b/>
                <w:color w:val="000000" w:themeColor="text1"/>
                <w:sz w:val="16"/>
                <w:szCs w:val="16"/>
                <w:highlight w:val="yellow"/>
              </w:rPr>
              <w:t>Apple</w:t>
            </w:r>
          </w:p>
        </w:tc>
        <w:tc>
          <w:tcPr>
            <w:tcW w:w="1139" w:type="dxa"/>
          </w:tcPr>
          <w:p w14:paraId="2BF24F69" w14:textId="77777777" w:rsidR="00F25F9B" w:rsidRPr="00635A08" w:rsidRDefault="00F25F9B" w:rsidP="006278E3">
            <w:pPr>
              <w:rPr>
                <w:b/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Toothbrush</w:t>
            </w:r>
          </w:p>
        </w:tc>
        <w:tc>
          <w:tcPr>
            <w:tcW w:w="831" w:type="dxa"/>
          </w:tcPr>
          <w:p w14:paraId="09DD3881" w14:textId="77777777" w:rsidR="00F25F9B" w:rsidRPr="00635A08" w:rsidRDefault="00F25F9B" w:rsidP="006278E3">
            <w:pPr>
              <w:rPr>
                <w:color w:val="000000" w:themeColor="text1"/>
                <w:sz w:val="16"/>
                <w:szCs w:val="16"/>
              </w:rPr>
            </w:pPr>
            <w:r w:rsidRPr="00635A08">
              <w:rPr>
                <w:color w:val="000000" w:themeColor="text1"/>
                <w:sz w:val="16"/>
                <w:szCs w:val="16"/>
              </w:rPr>
              <w:t>Filler</w:t>
            </w:r>
          </w:p>
        </w:tc>
        <w:tc>
          <w:tcPr>
            <w:tcW w:w="965" w:type="dxa"/>
          </w:tcPr>
          <w:p w14:paraId="06CD59AD" w14:textId="77777777" w:rsidR="00F25F9B" w:rsidRPr="00635A08" w:rsidRDefault="00F25F9B" w:rsidP="006278E3">
            <w:pPr>
              <w:rPr>
                <w:color w:val="000000" w:themeColor="text1"/>
                <w:sz w:val="16"/>
                <w:szCs w:val="16"/>
              </w:rPr>
            </w:pPr>
            <w:r w:rsidRPr="00635A08">
              <w:rPr>
                <w:color w:val="000000" w:themeColor="text1"/>
                <w:sz w:val="16"/>
                <w:szCs w:val="16"/>
              </w:rPr>
              <w:t>Left</w:t>
            </w:r>
          </w:p>
        </w:tc>
      </w:tr>
      <w:tr w:rsidR="00F25F9B" w:rsidRPr="00635A08" w14:paraId="5D2071F9" w14:textId="77777777" w:rsidTr="006278E3">
        <w:tc>
          <w:tcPr>
            <w:tcW w:w="434" w:type="dxa"/>
          </w:tcPr>
          <w:p w14:paraId="0AA39BEB" w14:textId="77777777" w:rsidR="00F25F9B" w:rsidRPr="00635A08" w:rsidRDefault="00F25F9B" w:rsidP="006278E3">
            <w:pPr>
              <w:rPr>
                <w:color w:val="000000" w:themeColor="text1"/>
                <w:sz w:val="16"/>
                <w:szCs w:val="16"/>
              </w:rPr>
            </w:pPr>
            <w:r w:rsidRPr="00635A08">
              <w:rPr>
                <w:color w:val="000000" w:themeColor="text1"/>
                <w:sz w:val="16"/>
                <w:szCs w:val="16"/>
              </w:rPr>
              <w:t>3</w:t>
            </w:r>
          </w:p>
        </w:tc>
        <w:tc>
          <w:tcPr>
            <w:tcW w:w="3814" w:type="dxa"/>
          </w:tcPr>
          <w:p w14:paraId="41A13341" w14:textId="77777777" w:rsidR="00F25F9B" w:rsidRPr="00635A08" w:rsidRDefault="00F25F9B" w:rsidP="006278E3">
            <w:pPr>
              <w:rPr>
                <w:color w:val="000000" w:themeColor="text1"/>
                <w:sz w:val="16"/>
                <w:szCs w:val="16"/>
              </w:rPr>
            </w:pPr>
            <w:r w:rsidRPr="00635A08">
              <w:rPr>
                <w:color w:val="000000" w:themeColor="text1"/>
                <w:sz w:val="16"/>
                <w:szCs w:val="16"/>
              </w:rPr>
              <w:t>Regarde! Peux-tu trouver</w:t>
            </w:r>
            <w:r>
              <w:rPr>
                <w:color w:val="000000" w:themeColor="text1"/>
                <w:sz w:val="16"/>
                <w:szCs w:val="16"/>
              </w:rPr>
              <w:t xml:space="preserve"> le bon poisson?</w:t>
            </w:r>
          </w:p>
        </w:tc>
        <w:tc>
          <w:tcPr>
            <w:tcW w:w="919" w:type="dxa"/>
          </w:tcPr>
          <w:p w14:paraId="603816E2" w14:textId="77777777" w:rsidR="00F25F9B" w:rsidRPr="00635A08" w:rsidRDefault="00F25F9B" w:rsidP="006278E3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The good</w:t>
            </w:r>
          </w:p>
        </w:tc>
        <w:tc>
          <w:tcPr>
            <w:tcW w:w="971" w:type="dxa"/>
          </w:tcPr>
          <w:p w14:paraId="62D2C6DF" w14:textId="77777777" w:rsidR="00F25F9B" w:rsidRPr="00635A08" w:rsidRDefault="00F25F9B" w:rsidP="006278E3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Fish</w:t>
            </w:r>
          </w:p>
        </w:tc>
        <w:tc>
          <w:tcPr>
            <w:tcW w:w="992" w:type="dxa"/>
          </w:tcPr>
          <w:p w14:paraId="4B2452FF" w14:textId="77777777" w:rsidR="00F25F9B" w:rsidRPr="00635A08" w:rsidRDefault="00F25F9B" w:rsidP="006278E3">
            <w:pPr>
              <w:rPr>
                <w:b/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Duck</w:t>
            </w:r>
          </w:p>
        </w:tc>
        <w:tc>
          <w:tcPr>
            <w:tcW w:w="1139" w:type="dxa"/>
          </w:tcPr>
          <w:p w14:paraId="4B90CF63" w14:textId="77777777" w:rsidR="00F25F9B" w:rsidRPr="00635A08" w:rsidRDefault="00F25F9B" w:rsidP="006278E3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b/>
                <w:color w:val="000000" w:themeColor="text1"/>
                <w:sz w:val="16"/>
                <w:szCs w:val="16"/>
                <w:highlight w:val="yellow"/>
              </w:rPr>
              <w:t>Fish</w:t>
            </w:r>
          </w:p>
        </w:tc>
        <w:tc>
          <w:tcPr>
            <w:tcW w:w="831" w:type="dxa"/>
          </w:tcPr>
          <w:p w14:paraId="0D70DF23" w14:textId="77777777" w:rsidR="00F25F9B" w:rsidRPr="00635A08" w:rsidRDefault="00F25F9B" w:rsidP="006278E3">
            <w:pPr>
              <w:rPr>
                <w:color w:val="000000" w:themeColor="text1"/>
                <w:sz w:val="16"/>
                <w:szCs w:val="16"/>
              </w:rPr>
            </w:pPr>
            <w:r w:rsidRPr="00635A08">
              <w:rPr>
                <w:color w:val="000000" w:themeColor="text1"/>
                <w:sz w:val="16"/>
                <w:szCs w:val="16"/>
              </w:rPr>
              <w:t>Single</w:t>
            </w:r>
          </w:p>
        </w:tc>
        <w:tc>
          <w:tcPr>
            <w:tcW w:w="965" w:type="dxa"/>
          </w:tcPr>
          <w:p w14:paraId="3E2CF0D8" w14:textId="77777777" w:rsidR="00F25F9B" w:rsidRPr="00635A08" w:rsidRDefault="00F25F9B" w:rsidP="006278E3">
            <w:pPr>
              <w:rPr>
                <w:color w:val="000000" w:themeColor="text1"/>
                <w:sz w:val="16"/>
                <w:szCs w:val="16"/>
              </w:rPr>
            </w:pPr>
            <w:r w:rsidRPr="00635A08">
              <w:rPr>
                <w:color w:val="000000" w:themeColor="text1"/>
                <w:sz w:val="16"/>
                <w:szCs w:val="16"/>
              </w:rPr>
              <w:t>Right</w:t>
            </w:r>
          </w:p>
        </w:tc>
      </w:tr>
      <w:tr w:rsidR="00F25F9B" w:rsidRPr="00635A08" w14:paraId="44473494" w14:textId="77777777" w:rsidTr="006278E3">
        <w:tc>
          <w:tcPr>
            <w:tcW w:w="434" w:type="dxa"/>
          </w:tcPr>
          <w:p w14:paraId="40C13FB0" w14:textId="77777777" w:rsidR="00F25F9B" w:rsidRPr="00635A08" w:rsidRDefault="00F25F9B" w:rsidP="006278E3">
            <w:pPr>
              <w:rPr>
                <w:color w:val="000000" w:themeColor="text1"/>
                <w:sz w:val="16"/>
                <w:szCs w:val="16"/>
              </w:rPr>
            </w:pPr>
            <w:r w:rsidRPr="00635A08">
              <w:rPr>
                <w:color w:val="000000" w:themeColor="text1"/>
                <w:sz w:val="16"/>
                <w:szCs w:val="16"/>
              </w:rPr>
              <w:t>4</w:t>
            </w:r>
          </w:p>
        </w:tc>
        <w:tc>
          <w:tcPr>
            <w:tcW w:w="3814" w:type="dxa"/>
          </w:tcPr>
          <w:p w14:paraId="50B521CC" w14:textId="77777777" w:rsidR="00F25F9B" w:rsidRPr="00635A08" w:rsidRDefault="00F25F9B" w:rsidP="006278E3">
            <w:pPr>
              <w:rPr>
                <w:color w:val="000000" w:themeColor="text1"/>
                <w:sz w:val="16"/>
                <w:szCs w:val="16"/>
              </w:rPr>
            </w:pPr>
            <w:r w:rsidRPr="00635A08">
              <w:rPr>
                <w:color w:val="000000" w:themeColor="text1"/>
                <w:sz w:val="16"/>
                <w:szCs w:val="16"/>
              </w:rPr>
              <w:t>Regarde! Peux-tu trouver</w:t>
            </w:r>
            <w:r>
              <w:rPr>
                <w:color w:val="000000" w:themeColor="text1"/>
                <w:sz w:val="16"/>
                <w:szCs w:val="16"/>
              </w:rPr>
              <w:t xml:space="preserve"> the little mouton?</w:t>
            </w:r>
          </w:p>
        </w:tc>
        <w:tc>
          <w:tcPr>
            <w:tcW w:w="919" w:type="dxa"/>
          </w:tcPr>
          <w:p w14:paraId="4FDE674D" w14:textId="77777777" w:rsidR="00F25F9B" w:rsidRPr="00635A08" w:rsidRDefault="00F25F9B" w:rsidP="006278E3">
            <w:pPr>
              <w:rPr>
                <w:color w:val="000000" w:themeColor="text1"/>
                <w:sz w:val="16"/>
                <w:szCs w:val="16"/>
              </w:rPr>
            </w:pPr>
            <w:r w:rsidRPr="00635A08">
              <w:rPr>
                <w:color w:val="000000" w:themeColor="text1"/>
                <w:sz w:val="16"/>
                <w:szCs w:val="16"/>
              </w:rPr>
              <w:t>The little</w:t>
            </w:r>
          </w:p>
        </w:tc>
        <w:tc>
          <w:tcPr>
            <w:tcW w:w="971" w:type="dxa"/>
          </w:tcPr>
          <w:p w14:paraId="222DC6CC" w14:textId="77777777" w:rsidR="00F25F9B" w:rsidRPr="00635A08" w:rsidRDefault="00F25F9B" w:rsidP="006278E3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Sheep</w:t>
            </w:r>
          </w:p>
        </w:tc>
        <w:tc>
          <w:tcPr>
            <w:tcW w:w="992" w:type="dxa"/>
          </w:tcPr>
          <w:p w14:paraId="51304112" w14:textId="77777777" w:rsidR="00F25F9B" w:rsidRPr="00635A08" w:rsidRDefault="00F25F9B" w:rsidP="006278E3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Monkey</w:t>
            </w:r>
          </w:p>
        </w:tc>
        <w:tc>
          <w:tcPr>
            <w:tcW w:w="1139" w:type="dxa"/>
          </w:tcPr>
          <w:p w14:paraId="433D3BE3" w14:textId="77777777" w:rsidR="00F25F9B" w:rsidRPr="00635A08" w:rsidRDefault="00F25F9B" w:rsidP="006278E3">
            <w:pPr>
              <w:rPr>
                <w:b/>
                <w:color w:val="000000" w:themeColor="text1"/>
                <w:sz w:val="16"/>
                <w:szCs w:val="16"/>
              </w:rPr>
            </w:pPr>
            <w:r>
              <w:rPr>
                <w:b/>
                <w:color w:val="000000" w:themeColor="text1"/>
                <w:sz w:val="16"/>
                <w:szCs w:val="16"/>
                <w:highlight w:val="yellow"/>
              </w:rPr>
              <w:t>Sheep</w:t>
            </w:r>
          </w:p>
        </w:tc>
        <w:tc>
          <w:tcPr>
            <w:tcW w:w="831" w:type="dxa"/>
          </w:tcPr>
          <w:p w14:paraId="1F2F3FF8" w14:textId="77777777" w:rsidR="00F25F9B" w:rsidRPr="00635A08" w:rsidRDefault="00F25F9B" w:rsidP="006278E3">
            <w:pPr>
              <w:rPr>
                <w:color w:val="000000" w:themeColor="text1"/>
                <w:sz w:val="16"/>
                <w:szCs w:val="16"/>
              </w:rPr>
            </w:pPr>
            <w:r w:rsidRPr="00635A08">
              <w:rPr>
                <w:color w:val="000000" w:themeColor="text1"/>
                <w:sz w:val="16"/>
                <w:szCs w:val="16"/>
              </w:rPr>
              <w:t>Switch</w:t>
            </w:r>
          </w:p>
        </w:tc>
        <w:tc>
          <w:tcPr>
            <w:tcW w:w="965" w:type="dxa"/>
          </w:tcPr>
          <w:p w14:paraId="72B5D206" w14:textId="77777777" w:rsidR="00F25F9B" w:rsidRPr="00635A08" w:rsidRDefault="00F25F9B" w:rsidP="006278E3">
            <w:pPr>
              <w:rPr>
                <w:color w:val="000000" w:themeColor="text1"/>
                <w:sz w:val="16"/>
                <w:szCs w:val="16"/>
              </w:rPr>
            </w:pPr>
            <w:r w:rsidRPr="00635A08">
              <w:rPr>
                <w:color w:val="000000" w:themeColor="text1"/>
                <w:sz w:val="16"/>
                <w:szCs w:val="16"/>
              </w:rPr>
              <w:t>Right</w:t>
            </w:r>
          </w:p>
        </w:tc>
      </w:tr>
      <w:tr w:rsidR="00F25F9B" w:rsidRPr="00635A08" w14:paraId="5FEC4541" w14:textId="77777777" w:rsidTr="006278E3">
        <w:tc>
          <w:tcPr>
            <w:tcW w:w="434" w:type="dxa"/>
          </w:tcPr>
          <w:p w14:paraId="7AB8EA1A" w14:textId="77777777" w:rsidR="00F25F9B" w:rsidRPr="00635A08" w:rsidRDefault="00F25F9B" w:rsidP="006278E3">
            <w:pPr>
              <w:rPr>
                <w:color w:val="000000" w:themeColor="text1"/>
                <w:sz w:val="16"/>
                <w:szCs w:val="16"/>
              </w:rPr>
            </w:pPr>
            <w:r w:rsidRPr="00635A08">
              <w:rPr>
                <w:color w:val="000000" w:themeColor="text1"/>
                <w:sz w:val="16"/>
                <w:szCs w:val="16"/>
              </w:rPr>
              <w:t>5</w:t>
            </w:r>
          </w:p>
        </w:tc>
        <w:tc>
          <w:tcPr>
            <w:tcW w:w="3814" w:type="dxa"/>
          </w:tcPr>
          <w:p w14:paraId="22F9ED92" w14:textId="77777777" w:rsidR="00F25F9B" w:rsidRPr="00635A08" w:rsidRDefault="00F25F9B" w:rsidP="006278E3">
            <w:pPr>
              <w:rPr>
                <w:color w:val="000000" w:themeColor="text1"/>
                <w:sz w:val="16"/>
                <w:szCs w:val="16"/>
              </w:rPr>
            </w:pPr>
            <w:r w:rsidRPr="00635A08">
              <w:rPr>
                <w:color w:val="000000" w:themeColor="text1"/>
                <w:sz w:val="16"/>
                <w:szCs w:val="16"/>
              </w:rPr>
              <w:t>Regarde! Peux-tu trouver</w:t>
            </w:r>
            <w:r>
              <w:rPr>
                <w:color w:val="000000" w:themeColor="text1"/>
                <w:sz w:val="16"/>
                <w:szCs w:val="16"/>
              </w:rPr>
              <w:t xml:space="preserve"> le gentil chien?</w:t>
            </w:r>
          </w:p>
        </w:tc>
        <w:tc>
          <w:tcPr>
            <w:tcW w:w="919" w:type="dxa"/>
          </w:tcPr>
          <w:p w14:paraId="691BB2E8" w14:textId="77777777" w:rsidR="00F25F9B" w:rsidRPr="00635A08" w:rsidRDefault="00F25F9B" w:rsidP="006278E3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The nice</w:t>
            </w:r>
          </w:p>
        </w:tc>
        <w:tc>
          <w:tcPr>
            <w:tcW w:w="971" w:type="dxa"/>
          </w:tcPr>
          <w:p w14:paraId="66AB6950" w14:textId="77777777" w:rsidR="00F25F9B" w:rsidRPr="00635A08" w:rsidRDefault="00F25F9B" w:rsidP="006278E3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Dog</w:t>
            </w:r>
          </w:p>
        </w:tc>
        <w:tc>
          <w:tcPr>
            <w:tcW w:w="992" w:type="dxa"/>
          </w:tcPr>
          <w:p w14:paraId="58F405A4" w14:textId="77777777" w:rsidR="00F25F9B" w:rsidRPr="00635A08" w:rsidRDefault="00F25F9B" w:rsidP="006278E3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b/>
                <w:color w:val="000000" w:themeColor="text1"/>
                <w:sz w:val="16"/>
                <w:szCs w:val="16"/>
                <w:highlight w:val="yellow"/>
              </w:rPr>
              <w:t>Dog</w:t>
            </w:r>
          </w:p>
        </w:tc>
        <w:tc>
          <w:tcPr>
            <w:tcW w:w="1139" w:type="dxa"/>
          </w:tcPr>
          <w:p w14:paraId="24894DC8" w14:textId="77777777" w:rsidR="00F25F9B" w:rsidRPr="00635A08" w:rsidRDefault="00F25F9B" w:rsidP="006278E3">
            <w:pPr>
              <w:rPr>
                <w:b/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Bunny</w:t>
            </w:r>
          </w:p>
        </w:tc>
        <w:tc>
          <w:tcPr>
            <w:tcW w:w="831" w:type="dxa"/>
          </w:tcPr>
          <w:p w14:paraId="4279A608" w14:textId="77777777" w:rsidR="00F25F9B" w:rsidRPr="00635A08" w:rsidRDefault="00F25F9B" w:rsidP="006278E3">
            <w:pPr>
              <w:rPr>
                <w:color w:val="000000" w:themeColor="text1"/>
                <w:sz w:val="16"/>
                <w:szCs w:val="16"/>
              </w:rPr>
            </w:pPr>
            <w:r w:rsidRPr="00635A08">
              <w:rPr>
                <w:color w:val="000000" w:themeColor="text1"/>
                <w:sz w:val="16"/>
                <w:szCs w:val="16"/>
              </w:rPr>
              <w:t>Single</w:t>
            </w:r>
          </w:p>
        </w:tc>
        <w:tc>
          <w:tcPr>
            <w:tcW w:w="965" w:type="dxa"/>
          </w:tcPr>
          <w:p w14:paraId="4FE35979" w14:textId="77777777" w:rsidR="00F25F9B" w:rsidRPr="00635A08" w:rsidRDefault="00F25F9B" w:rsidP="006278E3">
            <w:pPr>
              <w:rPr>
                <w:color w:val="000000" w:themeColor="text1"/>
                <w:sz w:val="16"/>
                <w:szCs w:val="16"/>
              </w:rPr>
            </w:pPr>
            <w:r w:rsidRPr="00635A08">
              <w:rPr>
                <w:color w:val="000000" w:themeColor="text1"/>
                <w:sz w:val="16"/>
                <w:szCs w:val="16"/>
              </w:rPr>
              <w:t>Left</w:t>
            </w:r>
          </w:p>
        </w:tc>
      </w:tr>
      <w:tr w:rsidR="00F25F9B" w:rsidRPr="00635A08" w14:paraId="316B3325" w14:textId="77777777" w:rsidTr="006278E3">
        <w:tc>
          <w:tcPr>
            <w:tcW w:w="434" w:type="dxa"/>
          </w:tcPr>
          <w:p w14:paraId="0629C7B4" w14:textId="77777777" w:rsidR="00F25F9B" w:rsidRPr="00635A08" w:rsidRDefault="00F25F9B" w:rsidP="006278E3">
            <w:pPr>
              <w:rPr>
                <w:color w:val="000000" w:themeColor="text1"/>
                <w:sz w:val="16"/>
                <w:szCs w:val="16"/>
              </w:rPr>
            </w:pPr>
            <w:r w:rsidRPr="00635A08">
              <w:rPr>
                <w:color w:val="000000" w:themeColor="text1"/>
                <w:sz w:val="16"/>
                <w:szCs w:val="16"/>
              </w:rPr>
              <w:t>6</w:t>
            </w:r>
          </w:p>
        </w:tc>
        <w:tc>
          <w:tcPr>
            <w:tcW w:w="3814" w:type="dxa"/>
          </w:tcPr>
          <w:p w14:paraId="0BDEE5E3" w14:textId="77777777" w:rsidR="00F25F9B" w:rsidRPr="00635A08" w:rsidRDefault="00F25F9B" w:rsidP="006278E3">
            <w:pPr>
              <w:rPr>
                <w:color w:val="000000" w:themeColor="text1"/>
                <w:sz w:val="16"/>
                <w:szCs w:val="16"/>
              </w:rPr>
            </w:pPr>
            <w:r w:rsidRPr="00635A08">
              <w:rPr>
                <w:color w:val="000000" w:themeColor="text1"/>
                <w:sz w:val="16"/>
                <w:szCs w:val="16"/>
              </w:rPr>
              <w:t>Regarde! Peux-tu trouver</w:t>
            </w:r>
            <w:r>
              <w:rPr>
                <w:color w:val="000000" w:themeColor="text1"/>
                <w:sz w:val="16"/>
                <w:szCs w:val="16"/>
              </w:rPr>
              <w:t xml:space="preserve"> une grosse cuillère?</w:t>
            </w:r>
          </w:p>
        </w:tc>
        <w:tc>
          <w:tcPr>
            <w:tcW w:w="919" w:type="dxa"/>
          </w:tcPr>
          <w:p w14:paraId="0125F05D" w14:textId="77777777" w:rsidR="00F25F9B" w:rsidRPr="00635A08" w:rsidRDefault="00F25F9B" w:rsidP="006278E3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A large</w:t>
            </w:r>
          </w:p>
        </w:tc>
        <w:tc>
          <w:tcPr>
            <w:tcW w:w="971" w:type="dxa"/>
          </w:tcPr>
          <w:p w14:paraId="2782CA6C" w14:textId="77777777" w:rsidR="00F25F9B" w:rsidRPr="00635A08" w:rsidRDefault="00F25F9B" w:rsidP="006278E3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Spoon</w:t>
            </w:r>
          </w:p>
        </w:tc>
        <w:tc>
          <w:tcPr>
            <w:tcW w:w="992" w:type="dxa"/>
          </w:tcPr>
          <w:p w14:paraId="5F9C5246" w14:textId="77777777" w:rsidR="00F25F9B" w:rsidRPr="00635A08" w:rsidRDefault="00F25F9B" w:rsidP="006278E3">
            <w:pPr>
              <w:rPr>
                <w:b/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Ear</w:t>
            </w:r>
          </w:p>
        </w:tc>
        <w:tc>
          <w:tcPr>
            <w:tcW w:w="1139" w:type="dxa"/>
          </w:tcPr>
          <w:p w14:paraId="0B0D1FE3" w14:textId="77777777" w:rsidR="00F25F9B" w:rsidRPr="00635A08" w:rsidRDefault="00F25F9B" w:rsidP="006278E3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b/>
                <w:color w:val="000000" w:themeColor="text1"/>
                <w:sz w:val="16"/>
                <w:szCs w:val="16"/>
                <w:highlight w:val="yellow"/>
              </w:rPr>
              <w:t>Spoon</w:t>
            </w:r>
          </w:p>
        </w:tc>
        <w:tc>
          <w:tcPr>
            <w:tcW w:w="831" w:type="dxa"/>
          </w:tcPr>
          <w:p w14:paraId="118CF82C" w14:textId="77777777" w:rsidR="00F25F9B" w:rsidRPr="00635A08" w:rsidRDefault="00F25F9B" w:rsidP="006278E3">
            <w:pPr>
              <w:rPr>
                <w:color w:val="000000" w:themeColor="text1"/>
                <w:sz w:val="16"/>
                <w:szCs w:val="16"/>
              </w:rPr>
            </w:pPr>
            <w:r w:rsidRPr="00635A08">
              <w:rPr>
                <w:color w:val="000000" w:themeColor="text1"/>
                <w:sz w:val="16"/>
                <w:szCs w:val="16"/>
              </w:rPr>
              <w:t>Filler</w:t>
            </w:r>
          </w:p>
        </w:tc>
        <w:tc>
          <w:tcPr>
            <w:tcW w:w="965" w:type="dxa"/>
          </w:tcPr>
          <w:p w14:paraId="68196601" w14:textId="77777777" w:rsidR="00F25F9B" w:rsidRPr="00635A08" w:rsidRDefault="00F25F9B" w:rsidP="006278E3">
            <w:pPr>
              <w:rPr>
                <w:color w:val="000000" w:themeColor="text1"/>
                <w:sz w:val="16"/>
                <w:szCs w:val="16"/>
              </w:rPr>
            </w:pPr>
            <w:r w:rsidRPr="00635A08">
              <w:rPr>
                <w:color w:val="000000" w:themeColor="text1"/>
                <w:sz w:val="16"/>
                <w:szCs w:val="16"/>
              </w:rPr>
              <w:t>Right</w:t>
            </w:r>
          </w:p>
        </w:tc>
      </w:tr>
      <w:tr w:rsidR="00F25F9B" w:rsidRPr="00635A08" w14:paraId="48C3197E" w14:textId="77777777" w:rsidTr="006278E3">
        <w:tc>
          <w:tcPr>
            <w:tcW w:w="434" w:type="dxa"/>
          </w:tcPr>
          <w:p w14:paraId="7895D2CD" w14:textId="77777777" w:rsidR="00F25F9B" w:rsidRPr="00635A08" w:rsidRDefault="00F25F9B" w:rsidP="006278E3">
            <w:pPr>
              <w:rPr>
                <w:color w:val="000000" w:themeColor="text1"/>
                <w:sz w:val="16"/>
                <w:szCs w:val="16"/>
              </w:rPr>
            </w:pPr>
            <w:r w:rsidRPr="00635A08">
              <w:rPr>
                <w:color w:val="000000" w:themeColor="text1"/>
                <w:sz w:val="16"/>
                <w:szCs w:val="16"/>
              </w:rPr>
              <w:t>7</w:t>
            </w:r>
          </w:p>
        </w:tc>
        <w:tc>
          <w:tcPr>
            <w:tcW w:w="3814" w:type="dxa"/>
          </w:tcPr>
          <w:p w14:paraId="26C503CD" w14:textId="77777777" w:rsidR="00F25F9B" w:rsidRPr="00635A08" w:rsidRDefault="00F25F9B" w:rsidP="006278E3">
            <w:pPr>
              <w:rPr>
                <w:color w:val="000000" w:themeColor="text1"/>
                <w:sz w:val="16"/>
                <w:szCs w:val="16"/>
              </w:rPr>
            </w:pPr>
            <w:r w:rsidRPr="00635A08">
              <w:rPr>
                <w:color w:val="000000" w:themeColor="text1"/>
                <w:sz w:val="16"/>
                <w:szCs w:val="16"/>
              </w:rPr>
              <w:t>Regarde! Peux-tu trouver</w:t>
            </w:r>
            <w:r>
              <w:rPr>
                <w:color w:val="000000" w:themeColor="text1"/>
                <w:sz w:val="16"/>
                <w:szCs w:val="16"/>
              </w:rPr>
              <w:t xml:space="preserve"> the nice lapin?</w:t>
            </w:r>
          </w:p>
        </w:tc>
        <w:tc>
          <w:tcPr>
            <w:tcW w:w="919" w:type="dxa"/>
          </w:tcPr>
          <w:p w14:paraId="6F2F96BA" w14:textId="77777777" w:rsidR="00F25F9B" w:rsidRPr="00635A08" w:rsidRDefault="00F25F9B" w:rsidP="006278E3">
            <w:pPr>
              <w:rPr>
                <w:color w:val="000000" w:themeColor="text1"/>
                <w:sz w:val="16"/>
                <w:szCs w:val="16"/>
              </w:rPr>
            </w:pPr>
            <w:r w:rsidRPr="00635A08">
              <w:rPr>
                <w:color w:val="000000" w:themeColor="text1"/>
                <w:sz w:val="16"/>
                <w:szCs w:val="16"/>
              </w:rPr>
              <w:t>The nice</w:t>
            </w:r>
          </w:p>
        </w:tc>
        <w:tc>
          <w:tcPr>
            <w:tcW w:w="971" w:type="dxa"/>
          </w:tcPr>
          <w:p w14:paraId="0FB653CF" w14:textId="77777777" w:rsidR="00F25F9B" w:rsidRPr="00635A08" w:rsidRDefault="00F25F9B" w:rsidP="006278E3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Bunny</w:t>
            </w:r>
          </w:p>
        </w:tc>
        <w:tc>
          <w:tcPr>
            <w:tcW w:w="992" w:type="dxa"/>
          </w:tcPr>
          <w:p w14:paraId="60B9F7F3" w14:textId="77777777" w:rsidR="00F25F9B" w:rsidRPr="00635A08" w:rsidRDefault="00F25F9B" w:rsidP="006278E3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b/>
                <w:color w:val="000000" w:themeColor="text1"/>
                <w:sz w:val="16"/>
                <w:szCs w:val="16"/>
                <w:highlight w:val="yellow"/>
              </w:rPr>
              <w:t>Bunny</w:t>
            </w:r>
          </w:p>
        </w:tc>
        <w:tc>
          <w:tcPr>
            <w:tcW w:w="1139" w:type="dxa"/>
          </w:tcPr>
          <w:p w14:paraId="596A179E" w14:textId="77777777" w:rsidR="00F25F9B" w:rsidRPr="00635A08" w:rsidRDefault="00F25F9B" w:rsidP="006278E3">
            <w:pPr>
              <w:rPr>
                <w:b/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Dog</w:t>
            </w:r>
          </w:p>
        </w:tc>
        <w:tc>
          <w:tcPr>
            <w:tcW w:w="831" w:type="dxa"/>
          </w:tcPr>
          <w:p w14:paraId="5618E948" w14:textId="77777777" w:rsidR="00F25F9B" w:rsidRPr="00635A08" w:rsidRDefault="00F25F9B" w:rsidP="006278E3">
            <w:pPr>
              <w:rPr>
                <w:color w:val="000000" w:themeColor="text1"/>
                <w:sz w:val="16"/>
                <w:szCs w:val="16"/>
              </w:rPr>
            </w:pPr>
            <w:r w:rsidRPr="00635A08">
              <w:rPr>
                <w:color w:val="000000" w:themeColor="text1"/>
                <w:sz w:val="16"/>
                <w:szCs w:val="16"/>
              </w:rPr>
              <w:t>Switch</w:t>
            </w:r>
          </w:p>
        </w:tc>
        <w:tc>
          <w:tcPr>
            <w:tcW w:w="965" w:type="dxa"/>
          </w:tcPr>
          <w:p w14:paraId="14BA43AE" w14:textId="77777777" w:rsidR="00F25F9B" w:rsidRPr="00635A08" w:rsidRDefault="00F25F9B" w:rsidP="006278E3">
            <w:pPr>
              <w:rPr>
                <w:color w:val="000000" w:themeColor="text1"/>
                <w:sz w:val="16"/>
                <w:szCs w:val="16"/>
              </w:rPr>
            </w:pPr>
            <w:r w:rsidRPr="00635A08">
              <w:rPr>
                <w:color w:val="000000" w:themeColor="text1"/>
                <w:sz w:val="16"/>
                <w:szCs w:val="16"/>
              </w:rPr>
              <w:t>Left</w:t>
            </w:r>
          </w:p>
        </w:tc>
      </w:tr>
      <w:tr w:rsidR="00F25F9B" w:rsidRPr="00635A08" w14:paraId="23411172" w14:textId="77777777" w:rsidTr="006278E3">
        <w:trPr>
          <w:trHeight w:val="209"/>
        </w:trPr>
        <w:tc>
          <w:tcPr>
            <w:tcW w:w="434" w:type="dxa"/>
          </w:tcPr>
          <w:p w14:paraId="7FB5C1D9" w14:textId="77777777" w:rsidR="00F25F9B" w:rsidRPr="00635A08" w:rsidRDefault="00F25F9B" w:rsidP="006278E3">
            <w:pPr>
              <w:rPr>
                <w:color w:val="000000" w:themeColor="text1"/>
                <w:sz w:val="16"/>
                <w:szCs w:val="16"/>
              </w:rPr>
            </w:pPr>
            <w:r w:rsidRPr="00635A08">
              <w:rPr>
                <w:color w:val="000000" w:themeColor="text1"/>
                <w:sz w:val="16"/>
                <w:szCs w:val="16"/>
              </w:rPr>
              <w:t>8</w:t>
            </w:r>
          </w:p>
        </w:tc>
        <w:tc>
          <w:tcPr>
            <w:tcW w:w="3814" w:type="dxa"/>
          </w:tcPr>
          <w:p w14:paraId="7ADAA22E" w14:textId="77777777" w:rsidR="00F25F9B" w:rsidRPr="00635A08" w:rsidRDefault="00F25F9B" w:rsidP="006278E3">
            <w:pPr>
              <w:rPr>
                <w:color w:val="000000" w:themeColor="text1"/>
                <w:sz w:val="16"/>
                <w:szCs w:val="16"/>
              </w:rPr>
            </w:pPr>
            <w:r w:rsidRPr="00635A08">
              <w:rPr>
                <w:color w:val="000000" w:themeColor="text1"/>
                <w:sz w:val="16"/>
                <w:szCs w:val="16"/>
              </w:rPr>
              <w:t>Regarde! Peux-tu trouver</w:t>
            </w:r>
            <w:r>
              <w:rPr>
                <w:color w:val="000000" w:themeColor="text1"/>
                <w:sz w:val="16"/>
                <w:szCs w:val="16"/>
              </w:rPr>
              <w:t xml:space="preserve"> une grosse main?</w:t>
            </w:r>
          </w:p>
        </w:tc>
        <w:tc>
          <w:tcPr>
            <w:tcW w:w="919" w:type="dxa"/>
          </w:tcPr>
          <w:p w14:paraId="308CC4C2" w14:textId="77777777" w:rsidR="00F25F9B" w:rsidRPr="00635A08" w:rsidRDefault="00F25F9B" w:rsidP="006278E3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A big</w:t>
            </w:r>
          </w:p>
        </w:tc>
        <w:tc>
          <w:tcPr>
            <w:tcW w:w="971" w:type="dxa"/>
          </w:tcPr>
          <w:p w14:paraId="23651EAB" w14:textId="77777777" w:rsidR="00F25F9B" w:rsidRPr="00635A08" w:rsidRDefault="00F25F9B" w:rsidP="006278E3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Hand</w:t>
            </w:r>
          </w:p>
        </w:tc>
        <w:tc>
          <w:tcPr>
            <w:tcW w:w="992" w:type="dxa"/>
          </w:tcPr>
          <w:p w14:paraId="795657F1" w14:textId="77777777" w:rsidR="00F25F9B" w:rsidRPr="00635A08" w:rsidRDefault="00F25F9B" w:rsidP="006278E3">
            <w:pPr>
              <w:rPr>
                <w:b/>
                <w:color w:val="000000" w:themeColor="text1"/>
                <w:sz w:val="16"/>
                <w:szCs w:val="16"/>
                <w:highlight w:val="yellow"/>
              </w:rPr>
            </w:pPr>
            <w:r>
              <w:rPr>
                <w:color w:val="000000" w:themeColor="text1"/>
                <w:sz w:val="16"/>
                <w:szCs w:val="16"/>
              </w:rPr>
              <w:t>Door</w:t>
            </w:r>
          </w:p>
        </w:tc>
        <w:tc>
          <w:tcPr>
            <w:tcW w:w="1139" w:type="dxa"/>
          </w:tcPr>
          <w:p w14:paraId="00789FE2" w14:textId="77777777" w:rsidR="00F25F9B" w:rsidRPr="00635A08" w:rsidRDefault="00F25F9B" w:rsidP="006278E3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b/>
                <w:color w:val="000000" w:themeColor="text1"/>
                <w:sz w:val="16"/>
                <w:szCs w:val="16"/>
                <w:highlight w:val="yellow"/>
              </w:rPr>
              <w:t>Hand</w:t>
            </w:r>
          </w:p>
        </w:tc>
        <w:tc>
          <w:tcPr>
            <w:tcW w:w="831" w:type="dxa"/>
          </w:tcPr>
          <w:p w14:paraId="2E9A40CC" w14:textId="77777777" w:rsidR="00F25F9B" w:rsidRPr="00635A08" w:rsidRDefault="00F25F9B" w:rsidP="006278E3">
            <w:pPr>
              <w:rPr>
                <w:color w:val="000000" w:themeColor="text1"/>
                <w:sz w:val="16"/>
                <w:szCs w:val="16"/>
              </w:rPr>
            </w:pPr>
            <w:r w:rsidRPr="00635A08">
              <w:rPr>
                <w:color w:val="000000" w:themeColor="text1"/>
                <w:sz w:val="16"/>
                <w:szCs w:val="16"/>
              </w:rPr>
              <w:t>Filler</w:t>
            </w:r>
          </w:p>
        </w:tc>
        <w:tc>
          <w:tcPr>
            <w:tcW w:w="965" w:type="dxa"/>
          </w:tcPr>
          <w:p w14:paraId="6EB4A594" w14:textId="77777777" w:rsidR="00F25F9B" w:rsidRPr="00635A08" w:rsidRDefault="00F25F9B" w:rsidP="006278E3">
            <w:pPr>
              <w:rPr>
                <w:color w:val="000000" w:themeColor="text1"/>
                <w:sz w:val="16"/>
                <w:szCs w:val="16"/>
              </w:rPr>
            </w:pPr>
            <w:r w:rsidRPr="00635A08">
              <w:rPr>
                <w:color w:val="000000" w:themeColor="text1"/>
                <w:sz w:val="16"/>
                <w:szCs w:val="16"/>
              </w:rPr>
              <w:t>Right</w:t>
            </w:r>
          </w:p>
        </w:tc>
      </w:tr>
      <w:tr w:rsidR="00F25F9B" w:rsidRPr="00635A08" w14:paraId="720760A7" w14:textId="77777777" w:rsidTr="006278E3">
        <w:tc>
          <w:tcPr>
            <w:tcW w:w="434" w:type="dxa"/>
          </w:tcPr>
          <w:p w14:paraId="12470939" w14:textId="77777777" w:rsidR="00F25F9B" w:rsidRPr="00635A08" w:rsidRDefault="00F25F9B" w:rsidP="006278E3">
            <w:pPr>
              <w:rPr>
                <w:color w:val="000000" w:themeColor="text1"/>
                <w:sz w:val="16"/>
                <w:szCs w:val="16"/>
              </w:rPr>
            </w:pPr>
            <w:r w:rsidRPr="00635A08">
              <w:rPr>
                <w:color w:val="000000" w:themeColor="text1"/>
                <w:sz w:val="16"/>
                <w:szCs w:val="16"/>
              </w:rPr>
              <w:t>9</w:t>
            </w:r>
          </w:p>
        </w:tc>
        <w:tc>
          <w:tcPr>
            <w:tcW w:w="3814" w:type="dxa"/>
          </w:tcPr>
          <w:p w14:paraId="4A399C22" w14:textId="77777777" w:rsidR="00F25F9B" w:rsidRPr="00635A08" w:rsidRDefault="00F25F9B" w:rsidP="006278E3">
            <w:pPr>
              <w:rPr>
                <w:color w:val="000000" w:themeColor="text1"/>
                <w:sz w:val="16"/>
                <w:szCs w:val="16"/>
              </w:rPr>
            </w:pPr>
            <w:r w:rsidRPr="00635A08">
              <w:rPr>
                <w:color w:val="000000" w:themeColor="text1"/>
                <w:sz w:val="16"/>
                <w:szCs w:val="16"/>
              </w:rPr>
              <w:t>Regarde! Peux-tu trouver</w:t>
            </w:r>
            <w:r>
              <w:rPr>
                <w:color w:val="000000" w:themeColor="text1"/>
                <w:sz w:val="16"/>
                <w:szCs w:val="16"/>
              </w:rPr>
              <w:t xml:space="preserve"> le petit mouton?</w:t>
            </w:r>
          </w:p>
        </w:tc>
        <w:tc>
          <w:tcPr>
            <w:tcW w:w="919" w:type="dxa"/>
          </w:tcPr>
          <w:p w14:paraId="1F27A8AF" w14:textId="77777777" w:rsidR="00F25F9B" w:rsidRPr="00635A08" w:rsidRDefault="00F25F9B" w:rsidP="006278E3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The little</w:t>
            </w:r>
          </w:p>
        </w:tc>
        <w:tc>
          <w:tcPr>
            <w:tcW w:w="971" w:type="dxa"/>
          </w:tcPr>
          <w:p w14:paraId="4F7EFD5E" w14:textId="77777777" w:rsidR="00F25F9B" w:rsidRPr="00635A08" w:rsidRDefault="00F25F9B" w:rsidP="006278E3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Sheep</w:t>
            </w:r>
          </w:p>
        </w:tc>
        <w:tc>
          <w:tcPr>
            <w:tcW w:w="992" w:type="dxa"/>
          </w:tcPr>
          <w:p w14:paraId="55CAD70A" w14:textId="77777777" w:rsidR="00F25F9B" w:rsidRPr="00635A08" w:rsidRDefault="00F25F9B" w:rsidP="006278E3">
            <w:pPr>
              <w:rPr>
                <w:color w:val="000000" w:themeColor="text1"/>
                <w:sz w:val="16"/>
                <w:szCs w:val="16"/>
                <w:highlight w:val="yellow"/>
              </w:rPr>
            </w:pPr>
            <w:r>
              <w:rPr>
                <w:b/>
                <w:color w:val="000000" w:themeColor="text1"/>
                <w:sz w:val="16"/>
                <w:szCs w:val="16"/>
                <w:highlight w:val="yellow"/>
              </w:rPr>
              <w:t>Sheep</w:t>
            </w:r>
          </w:p>
        </w:tc>
        <w:tc>
          <w:tcPr>
            <w:tcW w:w="1139" w:type="dxa"/>
          </w:tcPr>
          <w:p w14:paraId="61A876F1" w14:textId="77777777" w:rsidR="00F25F9B" w:rsidRPr="00635A08" w:rsidRDefault="00F25F9B" w:rsidP="006278E3">
            <w:pPr>
              <w:rPr>
                <w:b/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Monkey</w:t>
            </w:r>
          </w:p>
        </w:tc>
        <w:tc>
          <w:tcPr>
            <w:tcW w:w="831" w:type="dxa"/>
          </w:tcPr>
          <w:p w14:paraId="16E7F35D" w14:textId="77777777" w:rsidR="00F25F9B" w:rsidRPr="00635A08" w:rsidRDefault="00F25F9B" w:rsidP="006278E3">
            <w:pPr>
              <w:rPr>
                <w:color w:val="000000" w:themeColor="text1"/>
                <w:sz w:val="16"/>
                <w:szCs w:val="16"/>
              </w:rPr>
            </w:pPr>
            <w:r w:rsidRPr="00635A08">
              <w:rPr>
                <w:color w:val="000000" w:themeColor="text1"/>
                <w:sz w:val="16"/>
                <w:szCs w:val="16"/>
              </w:rPr>
              <w:t>Single</w:t>
            </w:r>
          </w:p>
        </w:tc>
        <w:tc>
          <w:tcPr>
            <w:tcW w:w="965" w:type="dxa"/>
          </w:tcPr>
          <w:p w14:paraId="5B6FFB45" w14:textId="77777777" w:rsidR="00F25F9B" w:rsidRPr="00635A08" w:rsidRDefault="00F25F9B" w:rsidP="006278E3">
            <w:pPr>
              <w:rPr>
                <w:color w:val="000000" w:themeColor="text1"/>
                <w:sz w:val="16"/>
                <w:szCs w:val="16"/>
              </w:rPr>
            </w:pPr>
            <w:r w:rsidRPr="00635A08">
              <w:rPr>
                <w:color w:val="000000" w:themeColor="text1"/>
                <w:sz w:val="16"/>
                <w:szCs w:val="16"/>
              </w:rPr>
              <w:t>Left</w:t>
            </w:r>
          </w:p>
        </w:tc>
      </w:tr>
      <w:tr w:rsidR="00F25F9B" w:rsidRPr="00635A08" w14:paraId="5837E5B6" w14:textId="77777777" w:rsidTr="006278E3">
        <w:tc>
          <w:tcPr>
            <w:tcW w:w="434" w:type="dxa"/>
          </w:tcPr>
          <w:p w14:paraId="2013D7A9" w14:textId="77777777" w:rsidR="00F25F9B" w:rsidRPr="00635A08" w:rsidRDefault="00F25F9B" w:rsidP="006278E3">
            <w:pPr>
              <w:rPr>
                <w:color w:val="000000" w:themeColor="text1"/>
                <w:sz w:val="16"/>
                <w:szCs w:val="16"/>
              </w:rPr>
            </w:pPr>
            <w:r w:rsidRPr="00635A08">
              <w:rPr>
                <w:color w:val="000000" w:themeColor="text1"/>
                <w:sz w:val="16"/>
                <w:szCs w:val="16"/>
              </w:rPr>
              <w:t>10</w:t>
            </w:r>
          </w:p>
        </w:tc>
        <w:tc>
          <w:tcPr>
            <w:tcW w:w="3814" w:type="dxa"/>
          </w:tcPr>
          <w:p w14:paraId="344544F0" w14:textId="77777777" w:rsidR="00F25F9B" w:rsidRPr="00635A08" w:rsidRDefault="00F25F9B" w:rsidP="006278E3">
            <w:pPr>
              <w:rPr>
                <w:color w:val="000000" w:themeColor="text1"/>
                <w:sz w:val="16"/>
                <w:szCs w:val="16"/>
              </w:rPr>
            </w:pPr>
            <w:r w:rsidRPr="00635A08">
              <w:rPr>
                <w:color w:val="000000" w:themeColor="text1"/>
                <w:sz w:val="16"/>
                <w:szCs w:val="16"/>
              </w:rPr>
              <w:t>Regarde! Peux-tu trouver</w:t>
            </w:r>
            <w:r>
              <w:rPr>
                <w:color w:val="000000" w:themeColor="text1"/>
                <w:sz w:val="16"/>
                <w:szCs w:val="16"/>
              </w:rPr>
              <w:t xml:space="preserve"> the pretty vache?</w:t>
            </w:r>
          </w:p>
        </w:tc>
        <w:tc>
          <w:tcPr>
            <w:tcW w:w="919" w:type="dxa"/>
          </w:tcPr>
          <w:p w14:paraId="60727D28" w14:textId="77777777" w:rsidR="00F25F9B" w:rsidRPr="00635A08" w:rsidRDefault="00F25F9B" w:rsidP="006278E3">
            <w:pPr>
              <w:rPr>
                <w:color w:val="000000" w:themeColor="text1"/>
                <w:sz w:val="16"/>
                <w:szCs w:val="16"/>
              </w:rPr>
            </w:pPr>
            <w:r w:rsidRPr="00635A08">
              <w:rPr>
                <w:color w:val="000000" w:themeColor="text1"/>
                <w:sz w:val="16"/>
                <w:szCs w:val="16"/>
              </w:rPr>
              <w:t>The pretty</w:t>
            </w:r>
          </w:p>
        </w:tc>
        <w:tc>
          <w:tcPr>
            <w:tcW w:w="971" w:type="dxa"/>
          </w:tcPr>
          <w:p w14:paraId="23385CCC" w14:textId="77777777" w:rsidR="00F25F9B" w:rsidRPr="00635A08" w:rsidRDefault="00F25F9B" w:rsidP="006278E3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Cow</w:t>
            </w:r>
          </w:p>
        </w:tc>
        <w:tc>
          <w:tcPr>
            <w:tcW w:w="992" w:type="dxa"/>
          </w:tcPr>
          <w:p w14:paraId="444CBBDA" w14:textId="77777777" w:rsidR="00F25F9B" w:rsidRPr="00635A08" w:rsidRDefault="00F25F9B" w:rsidP="006278E3">
            <w:pPr>
              <w:rPr>
                <w:b/>
                <w:color w:val="000000" w:themeColor="text1"/>
                <w:sz w:val="16"/>
                <w:szCs w:val="16"/>
              </w:rPr>
            </w:pPr>
            <w:r>
              <w:rPr>
                <w:b/>
                <w:color w:val="000000" w:themeColor="text1"/>
                <w:sz w:val="16"/>
                <w:szCs w:val="16"/>
                <w:highlight w:val="yellow"/>
              </w:rPr>
              <w:t>Cow</w:t>
            </w:r>
          </w:p>
        </w:tc>
        <w:tc>
          <w:tcPr>
            <w:tcW w:w="1139" w:type="dxa"/>
          </w:tcPr>
          <w:p w14:paraId="4ECF6772" w14:textId="77777777" w:rsidR="00F25F9B" w:rsidRPr="00635A08" w:rsidRDefault="00F25F9B" w:rsidP="006278E3">
            <w:pPr>
              <w:rPr>
                <w:color w:val="000000" w:themeColor="text1"/>
                <w:sz w:val="16"/>
                <w:szCs w:val="16"/>
                <w:highlight w:val="yellow"/>
              </w:rPr>
            </w:pPr>
            <w:r>
              <w:rPr>
                <w:color w:val="000000" w:themeColor="text1"/>
                <w:sz w:val="16"/>
                <w:szCs w:val="16"/>
              </w:rPr>
              <w:t>Froggy</w:t>
            </w:r>
          </w:p>
        </w:tc>
        <w:tc>
          <w:tcPr>
            <w:tcW w:w="831" w:type="dxa"/>
          </w:tcPr>
          <w:p w14:paraId="05C064AC" w14:textId="77777777" w:rsidR="00F25F9B" w:rsidRPr="00635A08" w:rsidRDefault="00F25F9B" w:rsidP="006278E3">
            <w:pPr>
              <w:rPr>
                <w:color w:val="000000" w:themeColor="text1"/>
                <w:sz w:val="16"/>
                <w:szCs w:val="16"/>
              </w:rPr>
            </w:pPr>
            <w:r w:rsidRPr="00635A08">
              <w:rPr>
                <w:color w:val="000000" w:themeColor="text1"/>
                <w:sz w:val="16"/>
                <w:szCs w:val="16"/>
              </w:rPr>
              <w:t>Switch</w:t>
            </w:r>
          </w:p>
        </w:tc>
        <w:tc>
          <w:tcPr>
            <w:tcW w:w="965" w:type="dxa"/>
          </w:tcPr>
          <w:p w14:paraId="40E2CF4F" w14:textId="77777777" w:rsidR="00F25F9B" w:rsidRPr="00635A08" w:rsidRDefault="00F25F9B" w:rsidP="006278E3">
            <w:pPr>
              <w:rPr>
                <w:color w:val="000000" w:themeColor="text1"/>
                <w:sz w:val="16"/>
                <w:szCs w:val="16"/>
              </w:rPr>
            </w:pPr>
            <w:r w:rsidRPr="00635A08">
              <w:rPr>
                <w:color w:val="000000" w:themeColor="text1"/>
                <w:sz w:val="16"/>
                <w:szCs w:val="16"/>
              </w:rPr>
              <w:t>Left</w:t>
            </w:r>
          </w:p>
        </w:tc>
      </w:tr>
      <w:tr w:rsidR="00F25F9B" w:rsidRPr="00635A08" w14:paraId="1F000928" w14:textId="77777777" w:rsidTr="006278E3">
        <w:trPr>
          <w:trHeight w:val="209"/>
        </w:trPr>
        <w:tc>
          <w:tcPr>
            <w:tcW w:w="434" w:type="dxa"/>
          </w:tcPr>
          <w:p w14:paraId="7374530D" w14:textId="77777777" w:rsidR="00F25F9B" w:rsidRPr="00635A08" w:rsidRDefault="00F25F9B" w:rsidP="006278E3">
            <w:pPr>
              <w:rPr>
                <w:color w:val="000000" w:themeColor="text1"/>
                <w:sz w:val="16"/>
                <w:szCs w:val="16"/>
              </w:rPr>
            </w:pPr>
            <w:r w:rsidRPr="00635A08">
              <w:rPr>
                <w:color w:val="000000" w:themeColor="text1"/>
                <w:sz w:val="16"/>
                <w:szCs w:val="16"/>
              </w:rPr>
              <w:t>11</w:t>
            </w:r>
          </w:p>
        </w:tc>
        <w:tc>
          <w:tcPr>
            <w:tcW w:w="3814" w:type="dxa"/>
          </w:tcPr>
          <w:p w14:paraId="50A3150E" w14:textId="77777777" w:rsidR="00F25F9B" w:rsidRPr="00635A08" w:rsidRDefault="00F25F9B" w:rsidP="006278E3">
            <w:pPr>
              <w:rPr>
                <w:color w:val="000000" w:themeColor="text1"/>
                <w:sz w:val="16"/>
                <w:szCs w:val="16"/>
              </w:rPr>
            </w:pPr>
            <w:r w:rsidRPr="00635A08">
              <w:rPr>
                <w:color w:val="000000" w:themeColor="text1"/>
                <w:sz w:val="16"/>
                <w:szCs w:val="16"/>
              </w:rPr>
              <w:t>Regarde! Peux-tu trouver</w:t>
            </w:r>
            <w:r>
              <w:rPr>
                <w:color w:val="000000" w:themeColor="text1"/>
                <w:sz w:val="16"/>
                <w:szCs w:val="16"/>
              </w:rPr>
              <w:t xml:space="preserve"> the nice chien?</w:t>
            </w:r>
          </w:p>
        </w:tc>
        <w:tc>
          <w:tcPr>
            <w:tcW w:w="919" w:type="dxa"/>
          </w:tcPr>
          <w:p w14:paraId="1B6B9354" w14:textId="77777777" w:rsidR="00F25F9B" w:rsidRPr="00635A08" w:rsidRDefault="00F25F9B" w:rsidP="006278E3">
            <w:pPr>
              <w:rPr>
                <w:color w:val="000000" w:themeColor="text1"/>
                <w:sz w:val="16"/>
                <w:szCs w:val="16"/>
              </w:rPr>
            </w:pPr>
            <w:r w:rsidRPr="00635A08">
              <w:rPr>
                <w:color w:val="000000" w:themeColor="text1"/>
                <w:sz w:val="16"/>
                <w:szCs w:val="16"/>
              </w:rPr>
              <w:t>The nice</w:t>
            </w:r>
          </w:p>
        </w:tc>
        <w:tc>
          <w:tcPr>
            <w:tcW w:w="971" w:type="dxa"/>
          </w:tcPr>
          <w:p w14:paraId="08FFBDCF" w14:textId="77777777" w:rsidR="00F25F9B" w:rsidRPr="00635A08" w:rsidRDefault="00F25F9B" w:rsidP="006278E3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Dog</w:t>
            </w:r>
          </w:p>
        </w:tc>
        <w:tc>
          <w:tcPr>
            <w:tcW w:w="992" w:type="dxa"/>
          </w:tcPr>
          <w:p w14:paraId="56215BD4" w14:textId="77777777" w:rsidR="00F25F9B" w:rsidRPr="00635A08" w:rsidRDefault="00F25F9B" w:rsidP="006278E3">
            <w:pPr>
              <w:rPr>
                <w:b/>
                <w:color w:val="000000" w:themeColor="text1"/>
                <w:sz w:val="16"/>
                <w:szCs w:val="16"/>
                <w:highlight w:val="yellow"/>
              </w:rPr>
            </w:pPr>
            <w:r>
              <w:rPr>
                <w:color w:val="000000" w:themeColor="text1"/>
                <w:sz w:val="16"/>
                <w:szCs w:val="16"/>
              </w:rPr>
              <w:t>Bunny</w:t>
            </w:r>
          </w:p>
        </w:tc>
        <w:tc>
          <w:tcPr>
            <w:tcW w:w="1139" w:type="dxa"/>
          </w:tcPr>
          <w:p w14:paraId="58CCC59B" w14:textId="77777777" w:rsidR="00F25F9B" w:rsidRPr="00635A08" w:rsidRDefault="00F25F9B" w:rsidP="006278E3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b/>
                <w:color w:val="000000" w:themeColor="text1"/>
                <w:sz w:val="16"/>
                <w:szCs w:val="16"/>
                <w:highlight w:val="yellow"/>
              </w:rPr>
              <w:t>Dog</w:t>
            </w:r>
          </w:p>
        </w:tc>
        <w:tc>
          <w:tcPr>
            <w:tcW w:w="831" w:type="dxa"/>
          </w:tcPr>
          <w:p w14:paraId="42C5B33C" w14:textId="77777777" w:rsidR="00F25F9B" w:rsidRPr="00635A08" w:rsidRDefault="00F25F9B" w:rsidP="006278E3">
            <w:pPr>
              <w:rPr>
                <w:color w:val="000000" w:themeColor="text1"/>
                <w:sz w:val="16"/>
                <w:szCs w:val="16"/>
              </w:rPr>
            </w:pPr>
            <w:r w:rsidRPr="00635A08">
              <w:rPr>
                <w:color w:val="000000" w:themeColor="text1"/>
                <w:sz w:val="16"/>
                <w:szCs w:val="16"/>
              </w:rPr>
              <w:t>Switch</w:t>
            </w:r>
          </w:p>
        </w:tc>
        <w:tc>
          <w:tcPr>
            <w:tcW w:w="965" w:type="dxa"/>
          </w:tcPr>
          <w:p w14:paraId="3579DC2A" w14:textId="77777777" w:rsidR="00F25F9B" w:rsidRPr="00635A08" w:rsidRDefault="00F25F9B" w:rsidP="006278E3">
            <w:pPr>
              <w:rPr>
                <w:color w:val="000000" w:themeColor="text1"/>
                <w:sz w:val="16"/>
                <w:szCs w:val="16"/>
              </w:rPr>
            </w:pPr>
            <w:r w:rsidRPr="00635A08">
              <w:rPr>
                <w:color w:val="000000" w:themeColor="text1"/>
                <w:sz w:val="16"/>
                <w:szCs w:val="16"/>
              </w:rPr>
              <w:t>Right</w:t>
            </w:r>
          </w:p>
        </w:tc>
      </w:tr>
      <w:tr w:rsidR="00F25F9B" w:rsidRPr="00635A08" w14:paraId="221DDB7E" w14:textId="77777777" w:rsidTr="006278E3">
        <w:tc>
          <w:tcPr>
            <w:tcW w:w="434" w:type="dxa"/>
          </w:tcPr>
          <w:p w14:paraId="5F6C0B76" w14:textId="77777777" w:rsidR="00F25F9B" w:rsidRPr="00635A08" w:rsidRDefault="00F25F9B" w:rsidP="006278E3">
            <w:pPr>
              <w:rPr>
                <w:color w:val="000000" w:themeColor="text1"/>
                <w:sz w:val="16"/>
                <w:szCs w:val="16"/>
              </w:rPr>
            </w:pPr>
            <w:r w:rsidRPr="00635A08">
              <w:rPr>
                <w:color w:val="000000" w:themeColor="text1"/>
                <w:sz w:val="16"/>
                <w:szCs w:val="16"/>
              </w:rPr>
              <w:t>12</w:t>
            </w:r>
          </w:p>
        </w:tc>
        <w:tc>
          <w:tcPr>
            <w:tcW w:w="3814" w:type="dxa"/>
          </w:tcPr>
          <w:p w14:paraId="4F009618" w14:textId="77777777" w:rsidR="00F25F9B" w:rsidRPr="00635A08" w:rsidRDefault="00F25F9B" w:rsidP="006278E3">
            <w:pPr>
              <w:rPr>
                <w:color w:val="000000" w:themeColor="text1"/>
                <w:sz w:val="16"/>
                <w:szCs w:val="16"/>
              </w:rPr>
            </w:pPr>
            <w:r w:rsidRPr="00635A08">
              <w:rPr>
                <w:color w:val="000000" w:themeColor="text1"/>
                <w:sz w:val="16"/>
                <w:szCs w:val="16"/>
              </w:rPr>
              <w:t>Regarde! Peux-tu trouver</w:t>
            </w:r>
            <w:r>
              <w:rPr>
                <w:color w:val="000000" w:themeColor="text1"/>
                <w:sz w:val="16"/>
                <w:szCs w:val="16"/>
              </w:rPr>
              <w:t xml:space="preserve"> une nouvelle brosse à dent?</w:t>
            </w:r>
          </w:p>
        </w:tc>
        <w:tc>
          <w:tcPr>
            <w:tcW w:w="919" w:type="dxa"/>
          </w:tcPr>
          <w:p w14:paraId="648AE398" w14:textId="77777777" w:rsidR="00F25F9B" w:rsidRPr="00635A08" w:rsidRDefault="00F25F9B" w:rsidP="006278E3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A new</w:t>
            </w:r>
          </w:p>
        </w:tc>
        <w:tc>
          <w:tcPr>
            <w:tcW w:w="971" w:type="dxa"/>
          </w:tcPr>
          <w:p w14:paraId="3F4A25FF" w14:textId="77777777" w:rsidR="00F25F9B" w:rsidRPr="00635A08" w:rsidRDefault="00F25F9B" w:rsidP="006278E3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Toothbrush</w:t>
            </w:r>
          </w:p>
        </w:tc>
        <w:tc>
          <w:tcPr>
            <w:tcW w:w="992" w:type="dxa"/>
          </w:tcPr>
          <w:p w14:paraId="1AA07112" w14:textId="77777777" w:rsidR="00F25F9B" w:rsidRPr="00635A08" w:rsidRDefault="00F25F9B" w:rsidP="006278E3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b/>
                <w:color w:val="000000" w:themeColor="text1"/>
                <w:sz w:val="16"/>
                <w:szCs w:val="16"/>
                <w:highlight w:val="yellow"/>
              </w:rPr>
              <w:t>Toothbrush</w:t>
            </w:r>
          </w:p>
        </w:tc>
        <w:tc>
          <w:tcPr>
            <w:tcW w:w="1139" w:type="dxa"/>
          </w:tcPr>
          <w:p w14:paraId="181E7351" w14:textId="77777777" w:rsidR="00F25F9B" w:rsidRPr="00635A08" w:rsidRDefault="00F25F9B" w:rsidP="006278E3">
            <w:pPr>
              <w:rPr>
                <w:b/>
                <w:color w:val="000000" w:themeColor="text1"/>
                <w:sz w:val="16"/>
                <w:szCs w:val="16"/>
                <w:highlight w:val="yellow"/>
              </w:rPr>
            </w:pPr>
            <w:r>
              <w:rPr>
                <w:color w:val="000000" w:themeColor="text1"/>
                <w:sz w:val="16"/>
                <w:szCs w:val="16"/>
              </w:rPr>
              <w:t>Apple</w:t>
            </w:r>
          </w:p>
        </w:tc>
        <w:tc>
          <w:tcPr>
            <w:tcW w:w="831" w:type="dxa"/>
          </w:tcPr>
          <w:p w14:paraId="633AB19B" w14:textId="77777777" w:rsidR="00F25F9B" w:rsidRPr="00635A08" w:rsidRDefault="00F25F9B" w:rsidP="006278E3">
            <w:pPr>
              <w:rPr>
                <w:color w:val="000000" w:themeColor="text1"/>
                <w:sz w:val="16"/>
                <w:szCs w:val="16"/>
              </w:rPr>
            </w:pPr>
            <w:r w:rsidRPr="00635A08">
              <w:rPr>
                <w:color w:val="000000" w:themeColor="text1"/>
                <w:sz w:val="16"/>
                <w:szCs w:val="16"/>
              </w:rPr>
              <w:t>Filler</w:t>
            </w:r>
          </w:p>
        </w:tc>
        <w:tc>
          <w:tcPr>
            <w:tcW w:w="965" w:type="dxa"/>
          </w:tcPr>
          <w:p w14:paraId="5DBC7693" w14:textId="77777777" w:rsidR="00F25F9B" w:rsidRPr="00635A08" w:rsidRDefault="00F25F9B" w:rsidP="006278E3">
            <w:pPr>
              <w:rPr>
                <w:color w:val="000000" w:themeColor="text1"/>
                <w:sz w:val="16"/>
                <w:szCs w:val="16"/>
              </w:rPr>
            </w:pPr>
            <w:r w:rsidRPr="00635A08">
              <w:rPr>
                <w:color w:val="000000" w:themeColor="text1"/>
                <w:sz w:val="16"/>
                <w:szCs w:val="16"/>
              </w:rPr>
              <w:t>Left</w:t>
            </w:r>
          </w:p>
        </w:tc>
      </w:tr>
      <w:tr w:rsidR="00F25F9B" w:rsidRPr="00635A08" w14:paraId="3AECF1C7" w14:textId="77777777" w:rsidTr="006278E3">
        <w:tc>
          <w:tcPr>
            <w:tcW w:w="434" w:type="dxa"/>
          </w:tcPr>
          <w:p w14:paraId="6E7A2E70" w14:textId="77777777" w:rsidR="00F25F9B" w:rsidRPr="00635A08" w:rsidRDefault="00F25F9B" w:rsidP="006278E3">
            <w:pPr>
              <w:rPr>
                <w:color w:val="000000" w:themeColor="text1"/>
                <w:sz w:val="16"/>
                <w:szCs w:val="16"/>
              </w:rPr>
            </w:pPr>
            <w:r w:rsidRPr="00635A08">
              <w:rPr>
                <w:color w:val="000000" w:themeColor="text1"/>
                <w:sz w:val="16"/>
                <w:szCs w:val="16"/>
              </w:rPr>
              <w:t>13</w:t>
            </w:r>
          </w:p>
        </w:tc>
        <w:tc>
          <w:tcPr>
            <w:tcW w:w="3814" w:type="dxa"/>
          </w:tcPr>
          <w:p w14:paraId="60546B55" w14:textId="77777777" w:rsidR="00F25F9B" w:rsidRPr="00635A08" w:rsidRDefault="00F25F9B" w:rsidP="006278E3">
            <w:pPr>
              <w:rPr>
                <w:color w:val="000000" w:themeColor="text1"/>
                <w:sz w:val="16"/>
                <w:szCs w:val="16"/>
              </w:rPr>
            </w:pPr>
            <w:r w:rsidRPr="00635A08">
              <w:rPr>
                <w:color w:val="000000" w:themeColor="text1"/>
                <w:sz w:val="16"/>
                <w:szCs w:val="16"/>
              </w:rPr>
              <w:t>Regarde! Peux-tu trouver</w:t>
            </w:r>
            <w:r>
              <w:rPr>
                <w:color w:val="000000" w:themeColor="text1"/>
                <w:sz w:val="16"/>
                <w:szCs w:val="16"/>
              </w:rPr>
              <w:t xml:space="preserve"> the good poisson?</w:t>
            </w:r>
          </w:p>
        </w:tc>
        <w:tc>
          <w:tcPr>
            <w:tcW w:w="919" w:type="dxa"/>
          </w:tcPr>
          <w:p w14:paraId="21A68468" w14:textId="77777777" w:rsidR="00F25F9B" w:rsidRPr="00635A08" w:rsidRDefault="00F25F9B" w:rsidP="006278E3">
            <w:pPr>
              <w:rPr>
                <w:color w:val="000000" w:themeColor="text1"/>
                <w:sz w:val="16"/>
                <w:szCs w:val="16"/>
              </w:rPr>
            </w:pPr>
            <w:r w:rsidRPr="00635A08">
              <w:rPr>
                <w:color w:val="000000" w:themeColor="text1"/>
                <w:sz w:val="16"/>
                <w:szCs w:val="16"/>
              </w:rPr>
              <w:t>The good</w:t>
            </w:r>
          </w:p>
        </w:tc>
        <w:tc>
          <w:tcPr>
            <w:tcW w:w="971" w:type="dxa"/>
          </w:tcPr>
          <w:p w14:paraId="0C324C2C" w14:textId="77777777" w:rsidR="00F25F9B" w:rsidRPr="00635A08" w:rsidRDefault="00F25F9B" w:rsidP="006278E3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Fish</w:t>
            </w:r>
          </w:p>
        </w:tc>
        <w:tc>
          <w:tcPr>
            <w:tcW w:w="992" w:type="dxa"/>
          </w:tcPr>
          <w:p w14:paraId="00A0E4EB" w14:textId="77777777" w:rsidR="00F25F9B" w:rsidRPr="00635A08" w:rsidRDefault="00F25F9B" w:rsidP="006278E3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b/>
                <w:color w:val="000000" w:themeColor="text1"/>
                <w:sz w:val="16"/>
                <w:szCs w:val="16"/>
                <w:highlight w:val="yellow"/>
              </w:rPr>
              <w:t>Fish</w:t>
            </w:r>
          </w:p>
        </w:tc>
        <w:tc>
          <w:tcPr>
            <w:tcW w:w="1139" w:type="dxa"/>
          </w:tcPr>
          <w:p w14:paraId="377AAFF0" w14:textId="77777777" w:rsidR="00F25F9B" w:rsidRPr="00635A08" w:rsidRDefault="00F25F9B" w:rsidP="006278E3">
            <w:pPr>
              <w:rPr>
                <w:color w:val="000000" w:themeColor="text1"/>
                <w:sz w:val="16"/>
                <w:szCs w:val="16"/>
                <w:highlight w:val="yellow"/>
              </w:rPr>
            </w:pPr>
            <w:r>
              <w:rPr>
                <w:color w:val="000000" w:themeColor="text1"/>
                <w:sz w:val="16"/>
                <w:szCs w:val="16"/>
              </w:rPr>
              <w:t>Duck</w:t>
            </w:r>
          </w:p>
        </w:tc>
        <w:tc>
          <w:tcPr>
            <w:tcW w:w="831" w:type="dxa"/>
          </w:tcPr>
          <w:p w14:paraId="78BC563D" w14:textId="77777777" w:rsidR="00F25F9B" w:rsidRPr="00635A08" w:rsidRDefault="00F25F9B" w:rsidP="006278E3">
            <w:pPr>
              <w:rPr>
                <w:color w:val="000000" w:themeColor="text1"/>
                <w:sz w:val="16"/>
                <w:szCs w:val="16"/>
              </w:rPr>
            </w:pPr>
            <w:r w:rsidRPr="00635A08">
              <w:rPr>
                <w:color w:val="000000" w:themeColor="text1"/>
                <w:sz w:val="16"/>
                <w:szCs w:val="16"/>
              </w:rPr>
              <w:t>Switch</w:t>
            </w:r>
          </w:p>
        </w:tc>
        <w:tc>
          <w:tcPr>
            <w:tcW w:w="965" w:type="dxa"/>
          </w:tcPr>
          <w:p w14:paraId="6C455579" w14:textId="77777777" w:rsidR="00F25F9B" w:rsidRPr="00635A08" w:rsidRDefault="00F25F9B" w:rsidP="006278E3">
            <w:pPr>
              <w:rPr>
                <w:color w:val="000000" w:themeColor="text1"/>
                <w:sz w:val="16"/>
                <w:szCs w:val="16"/>
              </w:rPr>
            </w:pPr>
            <w:r w:rsidRPr="00635A08">
              <w:rPr>
                <w:color w:val="000000" w:themeColor="text1"/>
                <w:sz w:val="16"/>
                <w:szCs w:val="16"/>
              </w:rPr>
              <w:t>Left</w:t>
            </w:r>
          </w:p>
        </w:tc>
      </w:tr>
      <w:tr w:rsidR="00F25F9B" w:rsidRPr="00635A08" w14:paraId="5AFA8971" w14:textId="77777777" w:rsidTr="006278E3">
        <w:tc>
          <w:tcPr>
            <w:tcW w:w="434" w:type="dxa"/>
          </w:tcPr>
          <w:p w14:paraId="2F042BA5" w14:textId="77777777" w:rsidR="00F25F9B" w:rsidRPr="00635A08" w:rsidRDefault="00F25F9B" w:rsidP="006278E3">
            <w:pPr>
              <w:rPr>
                <w:color w:val="000000" w:themeColor="text1"/>
                <w:sz w:val="16"/>
                <w:szCs w:val="16"/>
              </w:rPr>
            </w:pPr>
            <w:r w:rsidRPr="00635A08">
              <w:rPr>
                <w:color w:val="000000" w:themeColor="text1"/>
                <w:sz w:val="16"/>
                <w:szCs w:val="16"/>
              </w:rPr>
              <w:t>14</w:t>
            </w:r>
          </w:p>
        </w:tc>
        <w:tc>
          <w:tcPr>
            <w:tcW w:w="3814" w:type="dxa"/>
          </w:tcPr>
          <w:p w14:paraId="4E0B364D" w14:textId="77777777" w:rsidR="00F25F9B" w:rsidRPr="00635A08" w:rsidRDefault="00F25F9B" w:rsidP="006278E3">
            <w:pPr>
              <w:rPr>
                <w:color w:val="000000" w:themeColor="text1"/>
                <w:sz w:val="16"/>
                <w:szCs w:val="16"/>
              </w:rPr>
            </w:pPr>
            <w:r w:rsidRPr="00635A08">
              <w:rPr>
                <w:color w:val="000000" w:themeColor="text1"/>
                <w:sz w:val="16"/>
                <w:szCs w:val="16"/>
              </w:rPr>
              <w:t>Regarde! Peux-tu trouver</w:t>
            </w:r>
            <w:r>
              <w:rPr>
                <w:color w:val="000000" w:themeColor="text1"/>
                <w:sz w:val="16"/>
                <w:szCs w:val="16"/>
              </w:rPr>
              <w:t xml:space="preserve"> la jolie grenouille?</w:t>
            </w:r>
          </w:p>
        </w:tc>
        <w:tc>
          <w:tcPr>
            <w:tcW w:w="919" w:type="dxa"/>
          </w:tcPr>
          <w:p w14:paraId="1F2F0E41" w14:textId="77777777" w:rsidR="00F25F9B" w:rsidRPr="00635A08" w:rsidRDefault="00F25F9B" w:rsidP="006278E3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The pretty</w:t>
            </w:r>
          </w:p>
        </w:tc>
        <w:tc>
          <w:tcPr>
            <w:tcW w:w="971" w:type="dxa"/>
          </w:tcPr>
          <w:p w14:paraId="6B4284C4" w14:textId="77777777" w:rsidR="00F25F9B" w:rsidRPr="00635A08" w:rsidRDefault="00F25F9B" w:rsidP="006278E3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Froggy</w:t>
            </w:r>
          </w:p>
        </w:tc>
        <w:tc>
          <w:tcPr>
            <w:tcW w:w="992" w:type="dxa"/>
          </w:tcPr>
          <w:p w14:paraId="71EC3309" w14:textId="77777777" w:rsidR="00F25F9B" w:rsidRPr="00635A08" w:rsidRDefault="00F25F9B" w:rsidP="006278E3">
            <w:pPr>
              <w:rPr>
                <w:b/>
                <w:color w:val="000000" w:themeColor="text1"/>
                <w:sz w:val="16"/>
                <w:szCs w:val="16"/>
                <w:highlight w:val="yellow"/>
              </w:rPr>
            </w:pPr>
            <w:r>
              <w:rPr>
                <w:color w:val="000000" w:themeColor="text1"/>
                <w:sz w:val="16"/>
                <w:szCs w:val="16"/>
              </w:rPr>
              <w:t>Cow</w:t>
            </w:r>
          </w:p>
        </w:tc>
        <w:tc>
          <w:tcPr>
            <w:tcW w:w="1139" w:type="dxa"/>
          </w:tcPr>
          <w:p w14:paraId="0D6EC666" w14:textId="77777777" w:rsidR="00F25F9B" w:rsidRPr="00635A08" w:rsidRDefault="00F25F9B" w:rsidP="006278E3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b/>
                <w:color w:val="000000" w:themeColor="text1"/>
                <w:sz w:val="16"/>
                <w:szCs w:val="16"/>
                <w:highlight w:val="yellow"/>
              </w:rPr>
              <w:t>Froggy</w:t>
            </w:r>
          </w:p>
        </w:tc>
        <w:tc>
          <w:tcPr>
            <w:tcW w:w="831" w:type="dxa"/>
          </w:tcPr>
          <w:p w14:paraId="6DBE00B5" w14:textId="77777777" w:rsidR="00F25F9B" w:rsidRPr="00635A08" w:rsidRDefault="00F25F9B" w:rsidP="006278E3">
            <w:pPr>
              <w:rPr>
                <w:color w:val="000000" w:themeColor="text1"/>
                <w:sz w:val="16"/>
                <w:szCs w:val="16"/>
              </w:rPr>
            </w:pPr>
            <w:r w:rsidRPr="00635A08">
              <w:rPr>
                <w:color w:val="000000" w:themeColor="text1"/>
                <w:sz w:val="16"/>
                <w:szCs w:val="16"/>
              </w:rPr>
              <w:t>Single</w:t>
            </w:r>
          </w:p>
        </w:tc>
        <w:tc>
          <w:tcPr>
            <w:tcW w:w="965" w:type="dxa"/>
          </w:tcPr>
          <w:p w14:paraId="2D2E0ECD" w14:textId="77777777" w:rsidR="00F25F9B" w:rsidRPr="00635A08" w:rsidRDefault="00F25F9B" w:rsidP="006278E3">
            <w:pPr>
              <w:rPr>
                <w:color w:val="000000" w:themeColor="text1"/>
                <w:sz w:val="16"/>
                <w:szCs w:val="16"/>
              </w:rPr>
            </w:pPr>
            <w:r w:rsidRPr="00635A08">
              <w:rPr>
                <w:color w:val="000000" w:themeColor="text1"/>
                <w:sz w:val="16"/>
                <w:szCs w:val="16"/>
              </w:rPr>
              <w:t>Right</w:t>
            </w:r>
          </w:p>
        </w:tc>
      </w:tr>
      <w:tr w:rsidR="00F25F9B" w:rsidRPr="00635A08" w14:paraId="0024EFE0" w14:textId="77777777" w:rsidTr="006278E3">
        <w:tc>
          <w:tcPr>
            <w:tcW w:w="434" w:type="dxa"/>
          </w:tcPr>
          <w:p w14:paraId="58778C04" w14:textId="77777777" w:rsidR="00F25F9B" w:rsidRPr="00635A08" w:rsidRDefault="00F25F9B" w:rsidP="006278E3">
            <w:pPr>
              <w:rPr>
                <w:color w:val="000000" w:themeColor="text1"/>
                <w:sz w:val="16"/>
                <w:szCs w:val="16"/>
              </w:rPr>
            </w:pPr>
            <w:r w:rsidRPr="00635A08">
              <w:rPr>
                <w:color w:val="000000" w:themeColor="text1"/>
                <w:sz w:val="16"/>
                <w:szCs w:val="16"/>
              </w:rPr>
              <w:t>15</w:t>
            </w:r>
          </w:p>
        </w:tc>
        <w:tc>
          <w:tcPr>
            <w:tcW w:w="3814" w:type="dxa"/>
          </w:tcPr>
          <w:p w14:paraId="7D4358BB" w14:textId="77777777" w:rsidR="00F25F9B" w:rsidRPr="00635A08" w:rsidRDefault="00F25F9B" w:rsidP="006278E3">
            <w:pPr>
              <w:rPr>
                <w:color w:val="000000" w:themeColor="text1"/>
                <w:sz w:val="16"/>
                <w:szCs w:val="16"/>
              </w:rPr>
            </w:pPr>
            <w:r w:rsidRPr="00635A08">
              <w:rPr>
                <w:color w:val="000000" w:themeColor="text1"/>
                <w:sz w:val="16"/>
                <w:szCs w:val="16"/>
              </w:rPr>
              <w:t>Regarde! Peux-tu trouver</w:t>
            </w:r>
            <w:r>
              <w:rPr>
                <w:color w:val="000000" w:themeColor="text1"/>
                <w:sz w:val="16"/>
                <w:szCs w:val="16"/>
              </w:rPr>
              <w:t xml:space="preserve"> une grande porte?</w:t>
            </w:r>
          </w:p>
        </w:tc>
        <w:tc>
          <w:tcPr>
            <w:tcW w:w="919" w:type="dxa"/>
          </w:tcPr>
          <w:p w14:paraId="1BAFF1A0" w14:textId="77777777" w:rsidR="00F25F9B" w:rsidRPr="00635A08" w:rsidRDefault="00F25F9B" w:rsidP="006278E3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A big</w:t>
            </w:r>
          </w:p>
        </w:tc>
        <w:tc>
          <w:tcPr>
            <w:tcW w:w="971" w:type="dxa"/>
          </w:tcPr>
          <w:p w14:paraId="47D54BFC" w14:textId="77777777" w:rsidR="00F25F9B" w:rsidRPr="00635A08" w:rsidRDefault="00F25F9B" w:rsidP="006278E3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Door</w:t>
            </w:r>
          </w:p>
        </w:tc>
        <w:tc>
          <w:tcPr>
            <w:tcW w:w="992" w:type="dxa"/>
          </w:tcPr>
          <w:p w14:paraId="5CD0D99D" w14:textId="77777777" w:rsidR="00F25F9B" w:rsidRPr="00635A08" w:rsidRDefault="00F25F9B" w:rsidP="006278E3">
            <w:pPr>
              <w:rPr>
                <w:color w:val="000000" w:themeColor="text1"/>
                <w:sz w:val="16"/>
                <w:szCs w:val="16"/>
                <w:highlight w:val="yellow"/>
              </w:rPr>
            </w:pPr>
            <w:r>
              <w:rPr>
                <w:color w:val="000000" w:themeColor="text1"/>
                <w:sz w:val="16"/>
                <w:szCs w:val="16"/>
              </w:rPr>
              <w:t>Hand</w:t>
            </w:r>
          </w:p>
        </w:tc>
        <w:tc>
          <w:tcPr>
            <w:tcW w:w="1139" w:type="dxa"/>
          </w:tcPr>
          <w:p w14:paraId="5339386C" w14:textId="77777777" w:rsidR="00F25F9B" w:rsidRPr="00635A08" w:rsidRDefault="00F25F9B" w:rsidP="006278E3">
            <w:pPr>
              <w:rPr>
                <w:b/>
                <w:color w:val="000000" w:themeColor="text1"/>
                <w:sz w:val="16"/>
                <w:szCs w:val="16"/>
              </w:rPr>
            </w:pPr>
            <w:r>
              <w:rPr>
                <w:b/>
                <w:color w:val="000000" w:themeColor="text1"/>
                <w:sz w:val="16"/>
                <w:szCs w:val="16"/>
                <w:highlight w:val="yellow"/>
              </w:rPr>
              <w:t>Door</w:t>
            </w:r>
          </w:p>
        </w:tc>
        <w:tc>
          <w:tcPr>
            <w:tcW w:w="831" w:type="dxa"/>
          </w:tcPr>
          <w:p w14:paraId="55365FA6" w14:textId="77777777" w:rsidR="00F25F9B" w:rsidRPr="00635A08" w:rsidRDefault="00F25F9B" w:rsidP="006278E3">
            <w:pPr>
              <w:rPr>
                <w:color w:val="000000" w:themeColor="text1"/>
                <w:sz w:val="16"/>
                <w:szCs w:val="16"/>
              </w:rPr>
            </w:pPr>
            <w:r w:rsidRPr="00635A08">
              <w:rPr>
                <w:color w:val="000000" w:themeColor="text1"/>
                <w:sz w:val="16"/>
                <w:szCs w:val="16"/>
              </w:rPr>
              <w:t>Filler</w:t>
            </w:r>
          </w:p>
        </w:tc>
        <w:tc>
          <w:tcPr>
            <w:tcW w:w="965" w:type="dxa"/>
          </w:tcPr>
          <w:p w14:paraId="22004A09" w14:textId="77777777" w:rsidR="00F25F9B" w:rsidRPr="00635A08" w:rsidRDefault="00F25F9B" w:rsidP="006278E3">
            <w:pPr>
              <w:rPr>
                <w:color w:val="000000" w:themeColor="text1"/>
                <w:sz w:val="16"/>
                <w:szCs w:val="16"/>
              </w:rPr>
            </w:pPr>
            <w:r w:rsidRPr="00635A08">
              <w:rPr>
                <w:color w:val="000000" w:themeColor="text1"/>
                <w:sz w:val="16"/>
                <w:szCs w:val="16"/>
              </w:rPr>
              <w:t>Right</w:t>
            </w:r>
          </w:p>
        </w:tc>
      </w:tr>
      <w:tr w:rsidR="00F25F9B" w:rsidRPr="00635A08" w14:paraId="6FCE68B9" w14:textId="77777777" w:rsidTr="006278E3">
        <w:trPr>
          <w:trHeight w:val="222"/>
        </w:trPr>
        <w:tc>
          <w:tcPr>
            <w:tcW w:w="434" w:type="dxa"/>
          </w:tcPr>
          <w:p w14:paraId="2413051F" w14:textId="77777777" w:rsidR="00F25F9B" w:rsidRPr="00635A08" w:rsidRDefault="00F25F9B" w:rsidP="006278E3">
            <w:pPr>
              <w:rPr>
                <w:color w:val="000000" w:themeColor="text1"/>
                <w:sz w:val="16"/>
                <w:szCs w:val="16"/>
              </w:rPr>
            </w:pPr>
            <w:r w:rsidRPr="00635A08">
              <w:rPr>
                <w:color w:val="000000" w:themeColor="text1"/>
                <w:sz w:val="16"/>
                <w:szCs w:val="16"/>
              </w:rPr>
              <w:t>16</w:t>
            </w:r>
          </w:p>
        </w:tc>
        <w:tc>
          <w:tcPr>
            <w:tcW w:w="3814" w:type="dxa"/>
          </w:tcPr>
          <w:p w14:paraId="08B83834" w14:textId="77777777" w:rsidR="00F25F9B" w:rsidRPr="00635A08" w:rsidRDefault="00F25F9B" w:rsidP="006278E3">
            <w:pPr>
              <w:rPr>
                <w:color w:val="000000" w:themeColor="text1"/>
                <w:sz w:val="16"/>
                <w:szCs w:val="16"/>
              </w:rPr>
            </w:pPr>
            <w:r w:rsidRPr="00635A08">
              <w:rPr>
                <w:color w:val="000000" w:themeColor="text1"/>
                <w:sz w:val="16"/>
                <w:szCs w:val="16"/>
              </w:rPr>
              <w:t>Regarde! Peux-tu trouver</w:t>
            </w:r>
            <w:r>
              <w:rPr>
                <w:color w:val="000000" w:themeColor="text1"/>
                <w:sz w:val="16"/>
                <w:szCs w:val="16"/>
              </w:rPr>
              <w:t xml:space="preserve"> the pretty grenouille?</w:t>
            </w:r>
          </w:p>
        </w:tc>
        <w:tc>
          <w:tcPr>
            <w:tcW w:w="919" w:type="dxa"/>
          </w:tcPr>
          <w:p w14:paraId="1E50DEC3" w14:textId="77777777" w:rsidR="00F25F9B" w:rsidRPr="00635A08" w:rsidRDefault="00F25F9B" w:rsidP="006278E3">
            <w:pPr>
              <w:rPr>
                <w:color w:val="000000" w:themeColor="text1"/>
                <w:sz w:val="16"/>
                <w:szCs w:val="16"/>
              </w:rPr>
            </w:pPr>
            <w:r w:rsidRPr="00635A08">
              <w:rPr>
                <w:color w:val="000000" w:themeColor="text1"/>
                <w:sz w:val="16"/>
                <w:szCs w:val="16"/>
              </w:rPr>
              <w:t>The pretty</w:t>
            </w:r>
          </w:p>
        </w:tc>
        <w:tc>
          <w:tcPr>
            <w:tcW w:w="971" w:type="dxa"/>
          </w:tcPr>
          <w:p w14:paraId="1F7E9757" w14:textId="77777777" w:rsidR="00F25F9B" w:rsidRPr="00635A08" w:rsidRDefault="00F25F9B" w:rsidP="006278E3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Froggy</w:t>
            </w:r>
          </w:p>
        </w:tc>
        <w:tc>
          <w:tcPr>
            <w:tcW w:w="992" w:type="dxa"/>
          </w:tcPr>
          <w:p w14:paraId="5680966F" w14:textId="77777777" w:rsidR="00F25F9B" w:rsidRPr="00635A08" w:rsidRDefault="00F25F9B" w:rsidP="006278E3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b/>
                <w:color w:val="000000" w:themeColor="text1"/>
                <w:sz w:val="16"/>
                <w:szCs w:val="16"/>
                <w:highlight w:val="yellow"/>
              </w:rPr>
              <w:t>Froggy</w:t>
            </w:r>
          </w:p>
        </w:tc>
        <w:tc>
          <w:tcPr>
            <w:tcW w:w="1139" w:type="dxa"/>
          </w:tcPr>
          <w:p w14:paraId="1E17F226" w14:textId="77777777" w:rsidR="00F25F9B" w:rsidRPr="00635A08" w:rsidRDefault="00F25F9B" w:rsidP="006278E3">
            <w:pPr>
              <w:rPr>
                <w:b/>
                <w:color w:val="000000" w:themeColor="text1"/>
                <w:sz w:val="16"/>
                <w:szCs w:val="16"/>
                <w:highlight w:val="yellow"/>
              </w:rPr>
            </w:pPr>
            <w:r>
              <w:rPr>
                <w:color w:val="000000" w:themeColor="text1"/>
                <w:sz w:val="16"/>
                <w:szCs w:val="16"/>
              </w:rPr>
              <w:t>Cow</w:t>
            </w:r>
          </w:p>
        </w:tc>
        <w:tc>
          <w:tcPr>
            <w:tcW w:w="831" w:type="dxa"/>
          </w:tcPr>
          <w:p w14:paraId="17B15CC5" w14:textId="77777777" w:rsidR="00F25F9B" w:rsidRPr="00635A08" w:rsidRDefault="00F25F9B" w:rsidP="006278E3">
            <w:pPr>
              <w:rPr>
                <w:color w:val="000000" w:themeColor="text1"/>
                <w:sz w:val="16"/>
                <w:szCs w:val="16"/>
              </w:rPr>
            </w:pPr>
            <w:r w:rsidRPr="00635A08">
              <w:rPr>
                <w:color w:val="000000" w:themeColor="text1"/>
                <w:sz w:val="16"/>
                <w:szCs w:val="16"/>
              </w:rPr>
              <w:t>Switch</w:t>
            </w:r>
          </w:p>
        </w:tc>
        <w:tc>
          <w:tcPr>
            <w:tcW w:w="965" w:type="dxa"/>
          </w:tcPr>
          <w:p w14:paraId="0A40B78E" w14:textId="77777777" w:rsidR="00F25F9B" w:rsidRPr="00635A08" w:rsidRDefault="00F25F9B" w:rsidP="006278E3">
            <w:pPr>
              <w:rPr>
                <w:color w:val="000000" w:themeColor="text1"/>
                <w:sz w:val="16"/>
                <w:szCs w:val="16"/>
              </w:rPr>
            </w:pPr>
            <w:r w:rsidRPr="00635A08">
              <w:rPr>
                <w:color w:val="000000" w:themeColor="text1"/>
                <w:sz w:val="16"/>
                <w:szCs w:val="16"/>
              </w:rPr>
              <w:t>Left</w:t>
            </w:r>
          </w:p>
        </w:tc>
      </w:tr>
      <w:tr w:rsidR="00F25F9B" w:rsidRPr="00635A08" w14:paraId="0A29B7C2" w14:textId="77777777" w:rsidTr="006278E3">
        <w:trPr>
          <w:trHeight w:val="208"/>
        </w:trPr>
        <w:tc>
          <w:tcPr>
            <w:tcW w:w="434" w:type="dxa"/>
          </w:tcPr>
          <w:p w14:paraId="5C946C81" w14:textId="77777777" w:rsidR="00F25F9B" w:rsidRPr="00635A08" w:rsidRDefault="00F25F9B" w:rsidP="006278E3">
            <w:pPr>
              <w:rPr>
                <w:color w:val="000000" w:themeColor="text1"/>
                <w:sz w:val="16"/>
                <w:szCs w:val="16"/>
              </w:rPr>
            </w:pPr>
            <w:r w:rsidRPr="00635A08">
              <w:rPr>
                <w:color w:val="000000" w:themeColor="text1"/>
                <w:sz w:val="16"/>
                <w:szCs w:val="16"/>
              </w:rPr>
              <w:t>1</w:t>
            </w:r>
            <w:r>
              <w:rPr>
                <w:color w:val="000000" w:themeColor="text1"/>
                <w:sz w:val="16"/>
                <w:szCs w:val="16"/>
              </w:rPr>
              <w:t>7</w:t>
            </w:r>
          </w:p>
        </w:tc>
        <w:tc>
          <w:tcPr>
            <w:tcW w:w="3814" w:type="dxa"/>
          </w:tcPr>
          <w:p w14:paraId="45136EE6" w14:textId="77777777" w:rsidR="00F25F9B" w:rsidRPr="00635A08" w:rsidRDefault="00F25F9B" w:rsidP="006278E3">
            <w:pPr>
              <w:rPr>
                <w:color w:val="000000" w:themeColor="text1"/>
                <w:sz w:val="16"/>
                <w:szCs w:val="16"/>
              </w:rPr>
            </w:pPr>
            <w:r w:rsidRPr="00635A08">
              <w:rPr>
                <w:color w:val="000000" w:themeColor="text1"/>
                <w:sz w:val="16"/>
                <w:szCs w:val="16"/>
              </w:rPr>
              <w:t>Regarde! Peux-tu trouver</w:t>
            </w:r>
            <w:r>
              <w:rPr>
                <w:color w:val="000000" w:themeColor="text1"/>
                <w:sz w:val="16"/>
                <w:szCs w:val="16"/>
              </w:rPr>
              <w:t xml:space="preserve"> un ancien crayon?</w:t>
            </w:r>
          </w:p>
        </w:tc>
        <w:tc>
          <w:tcPr>
            <w:tcW w:w="919" w:type="dxa"/>
          </w:tcPr>
          <w:p w14:paraId="159245D3" w14:textId="77777777" w:rsidR="00F25F9B" w:rsidRPr="00635A08" w:rsidRDefault="00F25F9B" w:rsidP="006278E3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An old</w:t>
            </w:r>
          </w:p>
        </w:tc>
        <w:tc>
          <w:tcPr>
            <w:tcW w:w="971" w:type="dxa"/>
          </w:tcPr>
          <w:p w14:paraId="278D6215" w14:textId="77777777" w:rsidR="00F25F9B" w:rsidRPr="00635A08" w:rsidRDefault="00F25F9B" w:rsidP="006278E3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Pencil</w:t>
            </w:r>
          </w:p>
        </w:tc>
        <w:tc>
          <w:tcPr>
            <w:tcW w:w="992" w:type="dxa"/>
          </w:tcPr>
          <w:p w14:paraId="75F87C78" w14:textId="77777777" w:rsidR="00F25F9B" w:rsidRPr="00635A08" w:rsidRDefault="00F25F9B" w:rsidP="006278E3">
            <w:pPr>
              <w:rPr>
                <w:b/>
                <w:color w:val="000000" w:themeColor="text1"/>
                <w:sz w:val="16"/>
                <w:szCs w:val="16"/>
                <w:highlight w:val="yellow"/>
              </w:rPr>
            </w:pPr>
            <w:r>
              <w:rPr>
                <w:b/>
                <w:color w:val="000000" w:themeColor="text1"/>
                <w:sz w:val="16"/>
                <w:szCs w:val="16"/>
                <w:highlight w:val="yellow"/>
              </w:rPr>
              <w:t>Pencil</w:t>
            </w:r>
          </w:p>
        </w:tc>
        <w:tc>
          <w:tcPr>
            <w:tcW w:w="1139" w:type="dxa"/>
          </w:tcPr>
          <w:p w14:paraId="58CBF450" w14:textId="77777777" w:rsidR="00F25F9B" w:rsidRPr="00635A08" w:rsidRDefault="00F25F9B" w:rsidP="006278E3">
            <w:pPr>
              <w:rPr>
                <w:color w:val="000000" w:themeColor="text1"/>
                <w:sz w:val="16"/>
                <w:szCs w:val="16"/>
                <w:highlight w:val="yellow"/>
              </w:rPr>
            </w:pPr>
            <w:r>
              <w:rPr>
                <w:color w:val="000000" w:themeColor="text1"/>
                <w:sz w:val="16"/>
                <w:szCs w:val="16"/>
              </w:rPr>
              <w:t>Coat</w:t>
            </w:r>
          </w:p>
        </w:tc>
        <w:tc>
          <w:tcPr>
            <w:tcW w:w="831" w:type="dxa"/>
          </w:tcPr>
          <w:p w14:paraId="2368907C" w14:textId="77777777" w:rsidR="00F25F9B" w:rsidRPr="00635A08" w:rsidRDefault="00F25F9B" w:rsidP="006278E3">
            <w:pPr>
              <w:rPr>
                <w:color w:val="000000" w:themeColor="text1"/>
                <w:sz w:val="16"/>
                <w:szCs w:val="16"/>
              </w:rPr>
            </w:pPr>
            <w:r w:rsidRPr="00635A08">
              <w:rPr>
                <w:color w:val="000000" w:themeColor="text1"/>
                <w:sz w:val="16"/>
                <w:szCs w:val="16"/>
              </w:rPr>
              <w:t>Filler</w:t>
            </w:r>
          </w:p>
        </w:tc>
        <w:tc>
          <w:tcPr>
            <w:tcW w:w="965" w:type="dxa"/>
          </w:tcPr>
          <w:p w14:paraId="7D7B9C57" w14:textId="77777777" w:rsidR="00F25F9B" w:rsidRPr="00635A08" w:rsidRDefault="00F25F9B" w:rsidP="006278E3">
            <w:pPr>
              <w:rPr>
                <w:color w:val="000000" w:themeColor="text1"/>
                <w:sz w:val="16"/>
                <w:szCs w:val="16"/>
              </w:rPr>
            </w:pPr>
            <w:r w:rsidRPr="00635A08">
              <w:rPr>
                <w:color w:val="000000" w:themeColor="text1"/>
                <w:sz w:val="16"/>
                <w:szCs w:val="16"/>
              </w:rPr>
              <w:t>Left</w:t>
            </w:r>
          </w:p>
        </w:tc>
      </w:tr>
      <w:tr w:rsidR="00F25F9B" w:rsidRPr="00635A08" w14:paraId="39971763" w14:textId="77777777" w:rsidTr="006278E3">
        <w:tc>
          <w:tcPr>
            <w:tcW w:w="434" w:type="dxa"/>
          </w:tcPr>
          <w:p w14:paraId="7D7B5495" w14:textId="77777777" w:rsidR="00F25F9B" w:rsidRPr="00635A08" w:rsidRDefault="00F25F9B" w:rsidP="006278E3">
            <w:pPr>
              <w:rPr>
                <w:color w:val="000000" w:themeColor="text1"/>
                <w:sz w:val="16"/>
                <w:szCs w:val="16"/>
              </w:rPr>
            </w:pPr>
            <w:r w:rsidRPr="00635A08">
              <w:rPr>
                <w:color w:val="000000" w:themeColor="text1"/>
                <w:sz w:val="16"/>
                <w:szCs w:val="16"/>
              </w:rPr>
              <w:t>18</w:t>
            </w:r>
          </w:p>
        </w:tc>
        <w:tc>
          <w:tcPr>
            <w:tcW w:w="3814" w:type="dxa"/>
          </w:tcPr>
          <w:p w14:paraId="7F68C06D" w14:textId="77777777" w:rsidR="00F25F9B" w:rsidRPr="00635A08" w:rsidRDefault="00F25F9B" w:rsidP="006278E3">
            <w:pPr>
              <w:rPr>
                <w:color w:val="000000" w:themeColor="text1"/>
                <w:sz w:val="16"/>
                <w:szCs w:val="16"/>
              </w:rPr>
            </w:pPr>
            <w:r w:rsidRPr="00635A08">
              <w:rPr>
                <w:color w:val="000000" w:themeColor="text1"/>
                <w:sz w:val="16"/>
                <w:szCs w:val="16"/>
              </w:rPr>
              <w:t>Regarde! Peux-tu trouver</w:t>
            </w:r>
            <w:r>
              <w:rPr>
                <w:color w:val="000000" w:themeColor="text1"/>
                <w:sz w:val="16"/>
                <w:szCs w:val="16"/>
              </w:rPr>
              <w:t xml:space="preserve"> le gentil lapin?</w:t>
            </w:r>
          </w:p>
        </w:tc>
        <w:tc>
          <w:tcPr>
            <w:tcW w:w="919" w:type="dxa"/>
          </w:tcPr>
          <w:p w14:paraId="70AB0FCE" w14:textId="77777777" w:rsidR="00F25F9B" w:rsidRPr="00635A08" w:rsidRDefault="00F25F9B" w:rsidP="006278E3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The nice</w:t>
            </w:r>
          </w:p>
        </w:tc>
        <w:tc>
          <w:tcPr>
            <w:tcW w:w="971" w:type="dxa"/>
          </w:tcPr>
          <w:p w14:paraId="6D8A3590" w14:textId="77777777" w:rsidR="00F25F9B" w:rsidRPr="00635A08" w:rsidRDefault="00F25F9B" w:rsidP="006278E3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Bunny</w:t>
            </w:r>
          </w:p>
        </w:tc>
        <w:tc>
          <w:tcPr>
            <w:tcW w:w="992" w:type="dxa"/>
          </w:tcPr>
          <w:p w14:paraId="6A35CC85" w14:textId="77777777" w:rsidR="00F25F9B" w:rsidRPr="00635A08" w:rsidRDefault="00F25F9B" w:rsidP="006278E3">
            <w:pPr>
              <w:rPr>
                <w:b/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Dog</w:t>
            </w:r>
          </w:p>
        </w:tc>
        <w:tc>
          <w:tcPr>
            <w:tcW w:w="1139" w:type="dxa"/>
          </w:tcPr>
          <w:p w14:paraId="2CF40A38" w14:textId="77777777" w:rsidR="00F25F9B" w:rsidRPr="00635A08" w:rsidRDefault="00F25F9B" w:rsidP="006278E3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b/>
                <w:color w:val="000000" w:themeColor="text1"/>
                <w:sz w:val="16"/>
                <w:szCs w:val="16"/>
                <w:highlight w:val="yellow"/>
              </w:rPr>
              <w:t>Bunny</w:t>
            </w:r>
          </w:p>
        </w:tc>
        <w:tc>
          <w:tcPr>
            <w:tcW w:w="831" w:type="dxa"/>
          </w:tcPr>
          <w:p w14:paraId="2938E282" w14:textId="77777777" w:rsidR="00F25F9B" w:rsidRPr="00635A08" w:rsidRDefault="00F25F9B" w:rsidP="006278E3">
            <w:pPr>
              <w:rPr>
                <w:color w:val="000000" w:themeColor="text1"/>
                <w:sz w:val="16"/>
                <w:szCs w:val="16"/>
              </w:rPr>
            </w:pPr>
            <w:r w:rsidRPr="00635A08">
              <w:rPr>
                <w:color w:val="000000" w:themeColor="text1"/>
                <w:sz w:val="16"/>
                <w:szCs w:val="16"/>
              </w:rPr>
              <w:t>Single</w:t>
            </w:r>
          </w:p>
        </w:tc>
        <w:tc>
          <w:tcPr>
            <w:tcW w:w="965" w:type="dxa"/>
          </w:tcPr>
          <w:p w14:paraId="065658BE" w14:textId="77777777" w:rsidR="00F25F9B" w:rsidRPr="00635A08" w:rsidRDefault="00F25F9B" w:rsidP="006278E3">
            <w:pPr>
              <w:rPr>
                <w:color w:val="000000" w:themeColor="text1"/>
                <w:sz w:val="16"/>
                <w:szCs w:val="16"/>
              </w:rPr>
            </w:pPr>
            <w:r w:rsidRPr="00635A08">
              <w:rPr>
                <w:color w:val="000000" w:themeColor="text1"/>
                <w:sz w:val="16"/>
                <w:szCs w:val="16"/>
              </w:rPr>
              <w:t>Right</w:t>
            </w:r>
          </w:p>
        </w:tc>
      </w:tr>
      <w:tr w:rsidR="00F25F9B" w:rsidRPr="00635A08" w14:paraId="37662332" w14:textId="77777777" w:rsidTr="006278E3">
        <w:tc>
          <w:tcPr>
            <w:tcW w:w="434" w:type="dxa"/>
          </w:tcPr>
          <w:p w14:paraId="74690ACD" w14:textId="77777777" w:rsidR="00F25F9B" w:rsidRPr="00635A08" w:rsidRDefault="00F25F9B" w:rsidP="006278E3">
            <w:pPr>
              <w:rPr>
                <w:color w:val="000000" w:themeColor="text1"/>
                <w:sz w:val="16"/>
                <w:szCs w:val="16"/>
              </w:rPr>
            </w:pPr>
            <w:r w:rsidRPr="00635A08">
              <w:rPr>
                <w:color w:val="000000" w:themeColor="text1"/>
                <w:sz w:val="16"/>
                <w:szCs w:val="16"/>
              </w:rPr>
              <w:t>19</w:t>
            </w:r>
          </w:p>
        </w:tc>
        <w:tc>
          <w:tcPr>
            <w:tcW w:w="3814" w:type="dxa"/>
          </w:tcPr>
          <w:p w14:paraId="7CD05281" w14:textId="77777777" w:rsidR="00F25F9B" w:rsidRPr="00635A08" w:rsidRDefault="00F25F9B" w:rsidP="006278E3">
            <w:pPr>
              <w:rPr>
                <w:color w:val="000000" w:themeColor="text1"/>
                <w:sz w:val="16"/>
                <w:szCs w:val="16"/>
              </w:rPr>
            </w:pPr>
            <w:r w:rsidRPr="00635A08">
              <w:rPr>
                <w:color w:val="000000" w:themeColor="text1"/>
                <w:sz w:val="16"/>
                <w:szCs w:val="16"/>
              </w:rPr>
              <w:t>Regarde! Peux-tu trouver</w:t>
            </w:r>
            <w:r>
              <w:rPr>
                <w:color w:val="000000" w:themeColor="text1"/>
                <w:sz w:val="16"/>
                <w:szCs w:val="16"/>
              </w:rPr>
              <w:t xml:space="preserve"> the good canard?</w:t>
            </w:r>
          </w:p>
        </w:tc>
        <w:tc>
          <w:tcPr>
            <w:tcW w:w="919" w:type="dxa"/>
          </w:tcPr>
          <w:p w14:paraId="5EFA1EC4" w14:textId="77777777" w:rsidR="00F25F9B" w:rsidRPr="00635A08" w:rsidRDefault="00F25F9B" w:rsidP="006278E3">
            <w:pPr>
              <w:rPr>
                <w:color w:val="000000" w:themeColor="text1"/>
                <w:sz w:val="16"/>
                <w:szCs w:val="16"/>
              </w:rPr>
            </w:pPr>
            <w:r w:rsidRPr="00635A08">
              <w:rPr>
                <w:color w:val="000000" w:themeColor="text1"/>
                <w:sz w:val="16"/>
                <w:szCs w:val="16"/>
              </w:rPr>
              <w:t>The good</w:t>
            </w:r>
          </w:p>
        </w:tc>
        <w:tc>
          <w:tcPr>
            <w:tcW w:w="971" w:type="dxa"/>
          </w:tcPr>
          <w:p w14:paraId="3C7B2171" w14:textId="77777777" w:rsidR="00F25F9B" w:rsidRPr="00635A08" w:rsidRDefault="00F25F9B" w:rsidP="006278E3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Duck</w:t>
            </w:r>
          </w:p>
        </w:tc>
        <w:tc>
          <w:tcPr>
            <w:tcW w:w="992" w:type="dxa"/>
          </w:tcPr>
          <w:p w14:paraId="5ABEB687" w14:textId="77777777" w:rsidR="00F25F9B" w:rsidRPr="00635A08" w:rsidRDefault="00F25F9B" w:rsidP="006278E3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Fish</w:t>
            </w:r>
          </w:p>
        </w:tc>
        <w:tc>
          <w:tcPr>
            <w:tcW w:w="1139" w:type="dxa"/>
          </w:tcPr>
          <w:p w14:paraId="616D4803" w14:textId="77777777" w:rsidR="00F25F9B" w:rsidRPr="00635A08" w:rsidRDefault="00F25F9B" w:rsidP="006278E3">
            <w:pPr>
              <w:rPr>
                <w:b/>
                <w:color w:val="000000" w:themeColor="text1"/>
                <w:sz w:val="16"/>
                <w:szCs w:val="16"/>
              </w:rPr>
            </w:pPr>
            <w:r>
              <w:rPr>
                <w:b/>
                <w:color w:val="000000" w:themeColor="text1"/>
                <w:sz w:val="16"/>
                <w:szCs w:val="16"/>
                <w:highlight w:val="yellow"/>
              </w:rPr>
              <w:t>Duck</w:t>
            </w:r>
          </w:p>
        </w:tc>
        <w:tc>
          <w:tcPr>
            <w:tcW w:w="831" w:type="dxa"/>
          </w:tcPr>
          <w:p w14:paraId="3870754E" w14:textId="77777777" w:rsidR="00F25F9B" w:rsidRPr="00635A08" w:rsidRDefault="00F25F9B" w:rsidP="006278E3">
            <w:pPr>
              <w:rPr>
                <w:color w:val="000000" w:themeColor="text1"/>
                <w:sz w:val="16"/>
                <w:szCs w:val="16"/>
              </w:rPr>
            </w:pPr>
            <w:r w:rsidRPr="00635A08">
              <w:rPr>
                <w:color w:val="000000" w:themeColor="text1"/>
                <w:sz w:val="16"/>
                <w:szCs w:val="16"/>
              </w:rPr>
              <w:t>Switch</w:t>
            </w:r>
          </w:p>
        </w:tc>
        <w:tc>
          <w:tcPr>
            <w:tcW w:w="965" w:type="dxa"/>
          </w:tcPr>
          <w:p w14:paraId="4D50FF7C" w14:textId="77777777" w:rsidR="00F25F9B" w:rsidRPr="00635A08" w:rsidRDefault="00F25F9B" w:rsidP="006278E3">
            <w:pPr>
              <w:rPr>
                <w:color w:val="000000" w:themeColor="text1"/>
                <w:sz w:val="16"/>
                <w:szCs w:val="16"/>
              </w:rPr>
            </w:pPr>
            <w:r w:rsidRPr="00635A08">
              <w:rPr>
                <w:color w:val="000000" w:themeColor="text1"/>
                <w:sz w:val="16"/>
                <w:szCs w:val="16"/>
              </w:rPr>
              <w:t>Right</w:t>
            </w:r>
          </w:p>
        </w:tc>
      </w:tr>
      <w:tr w:rsidR="00F25F9B" w:rsidRPr="00635A08" w14:paraId="33509D51" w14:textId="77777777" w:rsidTr="006278E3">
        <w:tc>
          <w:tcPr>
            <w:tcW w:w="434" w:type="dxa"/>
          </w:tcPr>
          <w:p w14:paraId="64610543" w14:textId="77777777" w:rsidR="00F25F9B" w:rsidRPr="00635A08" w:rsidRDefault="00F25F9B" w:rsidP="006278E3">
            <w:pPr>
              <w:rPr>
                <w:color w:val="000000" w:themeColor="text1"/>
                <w:sz w:val="16"/>
                <w:szCs w:val="16"/>
              </w:rPr>
            </w:pPr>
            <w:r w:rsidRPr="00635A08">
              <w:rPr>
                <w:color w:val="000000" w:themeColor="text1"/>
                <w:sz w:val="16"/>
                <w:szCs w:val="16"/>
              </w:rPr>
              <w:t>20</w:t>
            </w:r>
          </w:p>
        </w:tc>
        <w:tc>
          <w:tcPr>
            <w:tcW w:w="3814" w:type="dxa"/>
          </w:tcPr>
          <w:p w14:paraId="7913BBD8" w14:textId="77777777" w:rsidR="00F25F9B" w:rsidRPr="00635A08" w:rsidRDefault="00F25F9B" w:rsidP="006278E3">
            <w:pPr>
              <w:rPr>
                <w:color w:val="000000" w:themeColor="text1"/>
                <w:sz w:val="16"/>
                <w:szCs w:val="16"/>
              </w:rPr>
            </w:pPr>
            <w:r w:rsidRPr="00635A08">
              <w:rPr>
                <w:color w:val="000000" w:themeColor="text1"/>
                <w:sz w:val="16"/>
                <w:szCs w:val="16"/>
              </w:rPr>
              <w:t>Regarde! Peux-tu trouver</w:t>
            </w:r>
            <w:r>
              <w:rPr>
                <w:color w:val="000000" w:themeColor="text1"/>
                <w:sz w:val="16"/>
                <w:szCs w:val="16"/>
              </w:rPr>
              <w:t xml:space="preserve"> un ancien manteau?</w:t>
            </w:r>
          </w:p>
        </w:tc>
        <w:tc>
          <w:tcPr>
            <w:tcW w:w="919" w:type="dxa"/>
          </w:tcPr>
          <w:p w14:paraId="051A4BE0" w14:textId="77777777" w:rsidR="00F25F9B" w:rsidRPr="00635A08" w:rsidRDefault="00F25F9B" w:rsidP="006278E3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An old</w:t>
            </w:r>
          </w:p>
        </w:tc>
        <w:tc>
          <w:tcPr>
            <w:tcW w:w="971" w:type="dxa"/>
          </w:tcPr>
          <w:p w14:paraId="5CDD9455" w14:textId="77777777" w:rsidR="00F25F9B" w:rsidRPr="00635A08" w:rsidRDefault="00F25F9B" w:rsidP="006278E3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Coat</w:t>
            </w:r>
          </w:p>
        </w:tc>
        <w:tc>
          <w:tcPr>
            <w:tcW w:w="992" w:type="dxa"/>
          </w:tcPr>
          <w:p w14:paraId="3B90776B" w14:textId="77777777" w:rsidR="00F25F9B" w:rsidRPr="00635A08" w:rsidRDefault="00F25F9B" w:rsidP="006278E3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b/>
                <w:color w:val="000000" w:themeColor="text1"/>
                <w:sz w:val="16"/>
                <w:szCs w:val="16"/>
                <w:highlight w:val="yellow"/>
              </w:rPr>
              <w:t>Coat</w:t>
            </w:r>
          </w:p>
        </w:tc>
        <w:tc>
          <w:tcPr>
            <w:tcW w:w="1139" w:type="dxa"/>
          </w:tcPr>
          <w:p w14:paraId="304204FC" w14:textId="77777777" w:rsidR="00F25F9B" w:rsidRPr="00635A08" w:rsidRDefault="00F25F9B" w:rsidP="006278E3">
            <w:pPr>
              <w:rPr>
                <w:b/>
                <w:color w:val="000000" w:themeColor="text1"/>
                <w:sz w:val="16"/>
                <w:szCs w:val="16"/>
                <w:highlight w:val="yellow"/>
              </w:rPr>
            </w:pPr>
            <w:r>
              <w:rPr>
                <w:color w:val="000000" w:themeColor="text1"/>
                <w:sz w:val="16"/>
                <w:szCs w:val="16"/>
              </w:rPr>
              <w:t>Pencil</w:t>
            </w:r>
          </w:p>
        </w:tc>
        <w:tc>
          <w:tcPr>
            <w:tcW w:w="831" w:type="dxa"/>
          </w:tcPr>
          <w:p w14:paraId="6FC60B77" w14:textId="77777777" w:rsidR="00F25F9B" w:rsidRPr="00635A08" w:rsidRDefault="00F25F9B" w:rsidP="006278E3">
            <w:pPr>
              <w:rPr>
                <w:color w:val="000000" w:themeColor="text1"/>
                <w:sz w:val="16"/>
                <w:szCs w:val="16"/>
              </w:rPr>
            </w:pPr>
            <w:r w:rsidRPr="00635A08">
              <w:rPr>
                <w:color w:val="000000" w:themeColor="text1"/>
                <w:sz w:val="16"/>
                <w:szCs w:val="16"/>
              </w:rPr>
              <w:t>Filler</w:t>
            </w:r>
          </w:p>
        </w:tc>
        <w:tc>
          <w:tcPr>
            <w:tcW w:w="965" w:type="dxa"/>
          </w:tcPr>
          <w:p w14:paraId="1BB2BEDB" w14:textId="77777777" w:rsidR="00F25F9B" w:rsidRPr="00635A08" w:rsidRDefault="00F25F9B" w:rsidP="006278E3">
            <w:pPr>
              <w:rPr>
                <w:color w:val="000000" w:themeColor="text1"/>
                <w:sz w:val="16"/>
                <w:szCs w:val="16"/>
              </w:rPr>
            </w:pPr>
            <w:r w:rsidRPr="00635A08">
              <w:rPr>
                <w:color w:val="000000" w:themeColor="text1"/>
                <w:sz w:val="16"/>
                <w:szCs w:val="16"/>
              </w:rPr>
              <w:t>Left</w:t>
            </w:r>
          </w:p>
        </w:tc>
      </w:tr>
      <w:tr w:rsidR="00F25F9B" w:rsidRPr="00635A08" w14:paraId="078E9BA5" w14:textId="77777777" w:rsidTr="006278E3">
        <w:tc>
          <w:tcPr>
            <w:tcW w:w="434" w:type="dxa"/>
          </w:tcPr>
          <w:p w14:paraId="36B00A63" w14:textId="77777777" w:rsidR="00F25F9B" w:rsidRPr="00635A08" w:rsidRDefault="00F25F9B" w:rsidP="006278E3">
            <w:pPr>
              <w:rPr>
                <w:color w:val="000000" w:themeColor="text1"/>
                <w:sz w:val="16"/>
                <w:szCs w:val="16"/>
              </w:rPr>
            </w:pPr>
            <w:r w:rsidRPr="00635A08">
              <w:rPr>
                <w:color w:val="000000" w:themeColor="text1"/>
                <w:sz w:val="16"/>
                <w:szCs w:val="16"/>
              </w:rPr>
              <w:t>21</w:t>
            </w:r>
          </w:p>
        </w:tc>
        <w:tc>
          <w:tcPr>
            <w:tcW w:w="3814" w:type="dxa"/>
          </w:tcPr>
          <w:p w14:paraId="1A8B4944" w14:textId="77777777" w:rsidR="00F25F9B" w:rsidRPr="00635A08" w:rsidRDefault="00F25F9B" w:rsidP="006278E3">
            <w:pPr>
              <w:rPr>
                <w:color w:val="000000" w:themeColor="text1"/>
                <w:sz w:val="16"/>
                <w:szCs w:val="16"/>
              </w:rPr>
            </w:pPr>
            <w:r w:rsidRPr="00635A08">
              <w:rPr>
                <w:color w:val="000000" w:themeColor="text1"/>
                <w:sz w:val="16"/>
                <w:szCs w:val="16"/>
              </w:rPr>
              <w:t>Regarde! Peux-tu trouver</w:t>
            </w:r>
            <w:r>
              <w:rPr>
                <w:color w:val="000000" w:themeColor="text1"/>
                <w:sz w:val="16"/>
                <w:szCs w:val="16"/>
              </w:rPr>
              <w:t xml:space="preserve"> le petit singe?</w:t>
            </w:r>
          </w:p>
        </w:tc>
        <w:tc>
          <w:tcPr>
            <w:tcW w:w="919" w:type="dxa"/>
          </w:tcPr>
          <w:p w14:paraId="6C866C40" w14:textId="77777777" w:rsidR="00F25F9B" w:rsidRPr="00635A08" w:rsidRDefault="00F25F9B" w:rsidP="006278E3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The little</w:t>
            </w:r>
          </w:p>
        </w:tc>
        <w:tc>
          <w:tcPr>
            <w:tcW w:w="971" w:type="dxa"/>
          </w:tcPr>
          <w:p w14:paraId="7BF3B614" w14:textId="77777777" w:rsidR="00F25F9B" w:rsidRPr="00635A08" w:rsidRDefault="00F25F9B" w:rsidP="006278E3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Monkey</w:t>
            </w:r>
          </w:p>
        </w:tc>
        <w:tc>
          <w:tcPr>
            <w:tcW w:w="992" w:type="dxa"/>
          </w:tcPr>
          <w:p w14:paraId="4F9D0D95" w14:textId="77777777" w:rsidR="00F25F9B" w:rsidRPr="00635A08" w:rsidRDefault="00F25F9B" w:rsidP="006278E3">
            <w:pPr>
              <w:rPr>
                <w:b/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Sheep</w:t>
            </w:r>
          </w:p>
        </w:tc>
        <w:tc>
          <w:tcPr>
            <w:tcW w:w="1139" w:type="dxa"/>
          </w:tcPr>
          <w:p w14:paraId="571EF1C2" w14:textId="77777777" w:rsidR="00F25F9B" w:rsidRPr="00635A08" w:rsidRDefault="00F25F9B" w:rsidP="006278E3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b/>
                <w:color w:val="000000" w:themeColor="text1"/>
                <w:sz w:val="16"/>
                <w:szCs w:val="16"/>
                <w:highlight w:val="yellow"/>
              </w:rPr>
              <w:t>Monkey</w:t>
            </w:r>
          </w:p>
        </w:tc>
        <w:tc>
          <w:tcPr>
            <w:tcW w:w="831" w:type="dxa"/>
          </w:tcPr>
          <w:p w14:paraId="592D7724" w14:textId="77777777" w:rsidR="00F25F9B" w:rsidRPr="00635A08" w:rsidRDefault="00F25F9B" w:rsidP="006278E3">
            <w:pPr>
              <w:rPr>
                <w:color w:val="000000" w:themeColor="text1"/>
                <w:sz w:val="16"/>
                <w:szCs w:val="16"/>
              </w:rPr>
            </w:pPr>
            <w:r w:rsidRPr="00635A08">
              <w:rPr>
                <w:color w:val="000000" w:themeColor="text1"/>
                <w:sz w:val="16"/>
                <w:szCs w:val="16"/>
              </w:rPr>
              <w:t>Single</w:t>
            </w:r>
          </w:p>
        </w:tc>
        <w:tc>
          <w:tcPr>
            <w:tcW w:w="965" w:type="dxa"/>
          </w:tcPr>
          <w:p w14:paraId="40408DD9" w14:textId="77777777" w:rsidR="00F25F9B" w:rsidRPr="00635A08" w:rsidRDefault="00F25F9B" w:rsidP="006278E3">
            <w:pPr>
              <w:rPr>
                <w:color w:val="000000" w:themeColor="text1"/>
                <w:sz w:val="16"/>
                <w:szCs w:val="16"/>
              </w:rPr>
            </w:pPr>
            <w:r w:rsidRPr="00635A08">
              <w:rPr>
                <w:color w:val="000000" w:themeColor="text1"/>
                <w:sz w:val="16"/>
                <w:szCs w:val="16"/>
              </w:rPr>
              <w:t>Right</w:t>
            </w:r>
          </w:p>
        </w:tc>
      </w:tr>
      <w:tr w:rsidR="00F25F9B" w:rsidRPr="00635A08" w14:paraId="09FE2910" w14:textId="77777777" w:rsidTr="006278E3">
        <w:tc>
          <w:tcPr>
            <w:tcW w:w="434" w:type="dxa"/>
          </w:tcPr>
          <w:p w14:paraId="04F5CC4E" w14:textId="77777777" w:rsidR="00F25F9B" w:rsidRPr="00635A08" w:rsidRDefault="00F25F9B" w:rsidP="006278E3">
            <w:pPr>
              <w:rPr>
                <w:color w:val="000000" w:themeColor="text1"/>
                <w:sz w:val="16"/>
                <w:szCs w:val="16"/>
              </w:rPr>
            </w:pPr>
            <w:r w:rsidRPr="00635A08">
              <w:rPr>
                <w:color w:val="000000" w:themeColor="text1"/>
                <w:sz w:val="16"/>
                <w:szCs w:val="16"/>
              </w:rPr>
              <w:t>22</w:t>
            </w:r>
          </w:p>
        </w:tc>
        <w:tc>
          <w:tcPr>
            <w:tcW w:w="3814" w:type="dxa"/>
          </w:tcPr>
          <w:p w14:paraId="64AB8B20" w14:textId="77777777" w:rsidR="00F25F9B" w:rsidRPr="00635A08" w:rsidRDefault="00F25F9B" w:rsidP="006278E3">
            <w:pPr>
              <w:rPr>
                <w:color w:val="000000" w:themeColor="text1"/>
                <w:sz w:val="16"/>
                <w:szCs w:val="16"/>
              </w:rPr>
            </w:pPr>
            <w:r w:rsidRPr="00635A08">
              <w:rPr>
                <w:color w:val="000000" w:themeColor="text1"/>
                <w:sz w:val="16"/>
                <w:szCs w:val="16"/>
              </w:rPr>
              <w:t>Regarde! Peux-tu trouver</w:t>
            </w:r>
            <w:r>
              <w:rPr>
                <w:color w:val="000000" w:themeColor="text1"/>
                <w:sz w:val="16"/>
                <w:szCs w:val="16"/>
              </w:rPr>
              <w:t xml:space="preserve"> le bon canard?</w:t>
            </w:r>
          </w:p>
        </w:tc>
        <w:tc>
          <w:tcPr>
            <w:tcW w:w="919" w:type="dxa"/>
          </w:tcPr>
          <w:p w14:paraId="24052CB5" w14:textId="77777777" w:rsidR="00F25F9B" w:rsidRPr="00635A08" w:rsidRDefault="00F25F9B" w:rsidP="006278E3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The good</w:t>
            </w:r>
          </w:p>
        </w:tc>
        <w:tc>
          <w:tcPr>
            <w:tcW w:w="971" w:type="dxa"/>
          </w:tcPr>
          <w:p w14:paraId="7590ECAC" w14:textId="77777777" w:rsidR="00F25F9B" w:rsidRPr="00635A08" w:rsidRDefault="00F25F9B" w:rsidP="006278E3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Duck</w:t>
            </w:r>
          </w:p>
        </w:tc>
        <w:tc>
          <w:tcPr>
            <w:tcW w:w="992" w:type="dxa"/>
          </w:tcPr>
          <w:p w14:paraId="53D48948" w14:textId="77777777" w:rsidR="00F25F9B" w:rsidRPr="00635A08" w:rsidRDefault="00F25F9B" w:rsidP="006278E3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b/>
                <w:color w:val="000000" w:themeColor="text1"/>
                <w:sz w:val="16"/>
                <w:szCs w:val="16"/>
                <w:highlight w:val="yellow"/>
              </w:rPr>
              <w:t>Duck</w:t>
            </w:r>
          </w:p>
        </w:tc>
        <w:tc>
          <w:tcPr>
            <w:tcW w:w="1139" w:type="dxa"/>
          </w:tcPr>
          <w:p w14:paraId="1BA3604E" w14:textId="77777777" w:rsidR="00F25F9B" w:rsidRPr="00635A08" w:rsidRDefault="00F25F9B" w:rsidP="006278E3">
            <w:pPr>
              <w:rPr>
                <w:b/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Fish</w:t>
            </w:r>
          </w:p>
        </w:tc>
        <w:tc>
          <w:tcPr>
            <w:tcW w:w="831" w:type="dxa"/>
          </w:tcPr>
          <w:p w14:paraId="65B25F4F" w14:textId="77777777" w:rsidR="00F25F9B" w:rsidRPr="00635A08" w:rsidRDefault="00F25F9B" w:rsidP="006278E3">
            <w:pPr>
              <w:rPr>
                <w:color w:val="000000" w:themeColor="text1"/>
                <w:sz w:val="16"/>
                <w:szCs w:val="16"/>
              </w:rPr>
            </w:pPr>
            <w:r w:rsidRPr="00635A08">
              <w:rPr>
                <w:color w:val="000000" w:themeColor="text1"/>
                <w:sz w:val="16"/>
                <w:szCs w:val="16"/>
              </w:rPr>
              <w:t>Single</w:t>
            </w:r>
          </w:p>
        </w:tc>
        <w:tc>
          <w:tcPr>
            <w:tcW w:w="965" w:type="dxa"/>
          </w:tcPr>
          <w:p w14:paraId="06FF44C7" w14:textId="77777777" w:rsidR="00F25F9B" w:rsidRPr="00635A08" w:rsidRDefault="00F25F9B" w:rsidP="006278E3">
            <w:pPr>
              <w:rPr>
                <w:color w:val="000000" w:themeColor="text1"/>
                <w:sz w:val="16"/>
                <w:szCs w:val="16"/>
              </w:rPr>
            </w:pPr>
            <w:r w:rsidRPr="00635A08">
              <w:rPr>
                <w:color w:val="000000" w:themeColor="text1"/>
                <w:sz w:val="16"/>
                <w:szCs w:val="16"/>
              </w:rPr>
              <w:t>Left</w:t>
            </w:r>
          </w:p>
        </w:tc>
      </w:tr>
      <w:tr w:rsidR="00F25F9B" w:rsidRPr="00635A08" w14:paraId="6776E428" w14:textId="77777777" w:rsidTr="006278E3">
        <w:tc>
          <w:tcPr>
            <w:tcW w:w="434" w:type="dxa"/>
          </w:tcPr>
          <w:p w14:paraId="767A0913" w14:textId="77777777" w:rsidR="00F25F9B" w:rsidRPr="00635A08" w:rsidRDefault="00F25F9B" w:rsidP="006278E3">
            <w:pPr>
              <w:rPr>
                <w:color w:val="000000" w:themeColor="text1"/>
                <w:sz w:val="16"/>
                <w:szCs w:val="16"/>
              </w:rPr>
            </w:pPr>
            <w:r w:rsidRPr="00635A08">
              <w:rPr>
                <w:color w:val="000000" w:themeColor="text1"/>
                <w:sz w:val="16"/>
                <w:szCs w:val="16"/>
              </w:rPr>
              <w:t>23</w:t>
            </w:r>
          </w:p>
        </w:tc>
        <w:tc>
          <w:tcPr>
            <w:tcW w:w="3814" w:type="dxa"/>
          </w:tcPr>
          <w:p w14:paraId="42BB1BEF" w14:textId="77777777" w:rsidR="00F25F9B" w:rsidRPr="00635A08" w:rsidRDefault="00F25F9B" w:rsidP="006278E3">
            <w:pPr>
              <w:rPr>
                <w:color w:val="000000" w:themeColor="text1"/>
                <w:sz w:val="16"/>
                <w:szCs w:val="16"/>
              </w:rPr>
            </w:pPr>
            <w:r w:rsidRPr="00635A08">
              <w:rPr>
                <w:color w:val="000000" w:themeColor="text1"/>
                <w:sz w:val="16"/>
                <w:szCs w:val="16"/>
              </w:rPr>
              <w:t>Regarde! Peux-tu trouver</w:t>
            </w:r>
            <w:r>
              <w:rPr>
                <w:color w:val="000000" w:themeColor="text1"/>
                <w:sz w:val="16"/>
                <w:szCs w:val="16"/>
              </w:rPr>
              <w:t xml:space="preserve"> the little singe?</w:t>
            </w:r>
          </w:p>
        </w:tc>
        <w:tc>
          <w:tcPr>
            <w:tcW w:w="919" w:type="dxa"/>
          </w:tcPr>
          <w:p w14:paraId="1F2B6762" w14:textId="77777777" w:rsidR="00F25F9B" w:rsidRPr="00635A08" w:rsidRDefault="00F25F9B" w:rsidP="006278E3">
            <w:pPr>
              <w:rPr>
                <w:color w:val="000000" w:themeColor="text1"/>
                <w:sz w:val="16"/>
                <w:szCs w:val="16"/>
              </w:rPr>
            </w:pPr>
            <w:r w:rsidRPr="00635A08">
              <w:rPr>
                <w:color w:val="000000" w:themeColor="text1"/>
                <w:sz w:val="16"/>
                <w:szCs w:val="16"/>
              </w:rPr>
              <w:t>The little</w:t>
            </w:r>
          </w:p>
        </w:tc>
        <w:tc>
          <w:tcPr>
            <w:tcW w:w="971" w:type="dxa"/>
          </w:tcPr>
          <w:p w14:paraId="5F29DFFC" w14:textId="77777777" w:rsidR="00F25F9B" w:rsidRPr="00635A08" w:rsidRDefault="00F25F9B" w:rsidP="006278E3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Monkey</w:t>
            </w:r>
          </w:p>
        </w:tc>
        <w:tc>
          <w:tcPr>
            <w:tcW w:w="992" w:type="dxa"/>
          </w:tcPr>
          <w:p w14:paraId="6482A807" w14:textId="77777777" w:rsidR="00F25F9B" w:rsidRPr="00635A08" w:rsidRDefault="00F25F9B" w:rsidP="006278E3">
            <w:pPr>
              <w:rPr>
                <w:b/>
                <w:color w:val="000000" w:themeColor="text1"/>
                <w:sz w:val="16"/>
                <w:szCs w:val="16"/>
                <w:highlight w:val="yellow"/>
              </w:rPr>
            </w:pPr>
            <w:r>
              <w:rPr>
                <w:b/>
                <w:color w:val="000000" w:themeColor="text1"/>
                <w:sz w:val="16"/>
                <w:szCs w:val="16"/>
                <w:highlight w:val="yellow"/>
              </w:rPr>
              <w:t>Monkey</w:t>
            </w:r>
          </w:p>
        </w:tc>
        <w:tc>
          <w:tcPr>
            <w:tcW w:w="1139" w:type="dxa"/>
          </w:tcPr>
          <w:p w14:paraId="0374FA73" w14:textId="77777777" w:rsidR="00F25F9B" w:rsidRPr="00635A08" w:rsidRDefault="00F25F9B" w:rsidP="006278E3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Sheep</w:t>
            </w:r>
          </w:p>
        </w:tc>
        <w:tc>
          <w:tcPr>
            <w:tcW w:w="831" w:type="dxa"/>
          </w:tcPr>
          <w:p w14:paraId="39B8C274" w14:textId="77777777" w:rsidR="00F25F9B" w:rsidRPr="00635A08" w:rsidRDefault="00F25F9B" w:rsidP="006278E3">
            <w:pPr>
              <w:rPr>
                <w:color w:val="000000" w:themeColor="text1"/>
                <w:sz w:val="16"/>
                <w:szCs w:val="16"/>
              </w:rPr>
            </w:pPr>
            <w:r w:rsidRPr="00635A08">
              <w:rPr>
                <w:color w:val="000000" w:themeColor="text1"/>
                <w:sz w:val="16"/>
                <w:szCs w:val="16"/>
              </w:rPr>
              <w:t>Switch</w:t>
            </w:r>
          </w:p>
        </w:tc>
        <w:tc>
          <w:tcPr>
            <w:tcW w:w="965" w:type="dxa"/>
          </w:tcPr>
          <w:p w14:paraId="0008AA38" w14:textId="77777777" w:rsidR="00F25F9B" w:rsidRPr="00635A08" w:rsidRDefault="00F25F9B" w:rsidP="006278E3">
            <w:pPr>
              <w:rPr>
                <w:color w:val="000000" w:themeColor="text1"/>
                <w:sz w:val="16"/>
                <w:szCs w:val="16"/>
              </w:rPr>
            </w:pPr>
            <w:r w:rsidRPr="00635A08">
              <w:rPr>
                <w:color w:val="000000" w:themeColor="text1"/>
                <w:sz w:val="16"/>
                <w:szCs w:val="16"/>
              </w:rPr>
              <w:t>Left</w:t>
            </w:r>
          </w:p>
        </w:tc>
      </w:tr>
      <w:tr w:rsidR="00F25F9B" w:rsidRPr="00635A08" w14:paraId="71A289E6" w14:textId="77777777" w:rsidTr="006278E3">
        <w:tc>
          <w:tcPr>
            <w:tcW w:w="434" w:type="dxa"/>
          </w:tcPr>
          <w:p w14:paraId="571BCD1D" w14:textId="77777777" w:rsidR="00F25F9B" w:rsidRPr="00635A08" w:rsidRDefault="00F25F9B" w:rsidP="006278E3">
            <w:pPr>
              <w:rPr>
                <w:color w:val="000000" w:themeColor="text1"/>
                <w:sz w:val="16"/>
                <w:szCs w:val="16"/>
              </w:rPr>
            </w:pPr>
            <w:r w:rsidRPr="00635A08">
              <w:rPr>
                <w:color w:val="000000" w:themeColor="text1"/>
                <w:sz w:val="16"/>
                <w:szCs w:val="16"/>
              </w:rPr>
              <w:t>24</w:t>
            </w:r>
          </w:p>
        </w:tc>
        <w:tc>
          <w:tcPr>
            <w:tcW w:w="3814" w:type="dxa"/>
          </w:tcPr>
          <w:p w14:paraId="6098BF4E" w14:textId="77777777" w:rsidR="00F25F9B" w:rsidRPr="00635A08" w:rsidRDefault="00F25F9B" w:rsidP="006278E3">
            <w:pPr>
              <w:rPr>
                <w:color w:val="000000" w:themeColor="text1"/>
                <w:sz w:val="16"/>
                <w:szCs w:val="16"/>
              </w:rPr>
            </w:pPr>
            <w:r w:rsidRPr="00635A08">
              <w:rPr>
                <w:color w:val="000000" w:themeColor="text1"/>
                <w:sz w:val="16"/>
                <w:szCs w:val="16"/>
              </w:rPr>
              <w:t>Regarde! Peux-tu trouver</w:t>
            </w:r>
            <w:r>
              <w:rPr>
                <w:color w:val="000000" w:themeColor="text1"/>
                <w:sz w:val="16"/>
                <w:szCs w:val="16"/>
              </w:rPr>
              <w:t xml:space="preserve"> la jolie vache?</w:t>
            </w:r>
          </w:p>
        </w:tc>
        <w:tc>
          <w:tcPr>
            <w:tcW w:w="919" w:type="dxa"/>
          </w:tcPr>
          <w:p w14:paraId="5EEFF125" w14:textId="77777777" w:rsidR="00F25F9B" w:rsidRPr="00635A08" w:rsidRDefault="00F25F9B" w:rsidP="006278E3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The pretty</w:t>
            </w:r>
          </w:p>
        </w:tc>
        <w:tc>
          <w:tcPr>
            <w:tcW w:w="971" w:type="dxa"/>
          </w:tcPr>
          <w:p w14:paraId="3603022B" w14:textId="77777777" w:rsidR="00F25F9B" w:rsidRPr="00635A08" w:rsidRDefault="00F25F9B" w:rsidP="006278E3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Cow</w:t>
            </w:r>
          </w:p>
        </w:tc>
        <w:tc>
          <w:tcPr>
            <w:tcW w:w="992" w:type="dxa"/>
          </w:tcPr>
          <w:p w14:paraId="2C76EA6A" w14:textId="77777777" w:rsidR="00F25F9B" w:rsidRPr="00635A08" w:rsidRDefault="00F25F9B" w:rsidP="006278E3">
            <w:pPr>
              <w:rPr>
                <w:b/>
                <w:color w:val="000000" w:themeColor="text1"/>
                <w:sz w:val="16"/>
                <w:szCs w:val="16"/>
                <w:highlight w:val="yellow"/>
              </w:rPr>
            </w:pPr>
            <w:r>
              <w:rPr>
                <w:color w:val="000000" w:themeColor="text1"/>
                <w:sz w:val="16"/>
                <w:szCs w:val="16"/>
              </w:rPr>
              <w:t>Froggy</w:t>
            </w:r>
          </w:p>
        </w:tc>
        <w:tc>
          <w:tcPr>
            <w:tcW w:w="1139" w:type="dxa"/>
          </w:tcPr>
          <w:p w14:paraId="690BA039" w14:textId="77777777" w:rsidR="00F25F9B" w:rsidRPr="00635A08" w:rsidRDefault="00F25F9B" w:rsidP="006278E3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b/>
                <w:color w:val="000000" w:themeColor="text1"/>
                <w:sz w:val="16"/>
                <w:szCs w:val="16"/>
                <w:highlight w:val="yellow"/>
              </w:rPr>
              <w:t>Cow</w:t>
            </w:r>
          </w:p>
        </w:tc>
        <w:tc>
          <w:tcPr>
            <w:tcW w:w="831" w:type="dxa"/>
          </w:tcPr>
          <w:p w14:paraId="7E0EA1FD" w14:textId="77777777" w:rsidR="00F25F9B" w:rsidRPr="00635A08" w:rsidRDefault="00F25F9B" w:rsidP="006278E3">
            <w:pPr>
              <w:rPr>
                <w:color w:val="000000" w:themeColor="text1"/>
                <w:sz w:val="16"/>
                <w:szCs w:val="16"/>
              </w:rPr>
            </w:pPr>
            <w:r w:rsidRPr="00635A08">
              <w:rPr>
                <w:color w:val="000000" w:themeColor="text1"/>
                <w:sz w:val="16"/>
                <w:szCs w:val="16"/>
              </w:rPr>
              <w:t>Single</w:t>
            </w:r>
          </w:p>
        </w:tc>
        <w:tc>
          <w:tcPr>
            <w:tcW w:w="965" w:type="dxa"/>
          </w:tcPr>
          <w:p w14:paraId="12696DB6" w14:textId="77777777" w:rsidR="00F25F9B" w:rsidRPr="00635A08" w:rsidRDefault="00F25F9B" w:rsidP="006278E3">
            <w:pPr>
              <w:rPr>
                <w:color w:val="000000" w:themeColor="text1"/>
                <w:sz w:val="16"/>
                <w:szCs w:val="16"/>
              </w:rPr>
            </w:pPr>
            <w:r w:rsidRPr="00635A08">
              <w:rPr>
                <w:color w:val="000000" w:themeColor="text1"/>
                <w:sz w:val="16"/>
                <w:szCs w:val="16"/>
              </w:rPr>
              <w:t>Right</w:t>
            </w:r>
          </w:p>
        </w:tc>
      </w:tr>
    </w:tbl>
    <w:p w14:paraId="5D2FB315" w14:textId="77777777" w:rsidR="00FD55E3" w:rsidRDefault="00FD55E3" w:rsidP="00BF3699">
      <w:pPr>
        <w:rPr>
          <w:rFonts w:ascii="Times New Roman" w:hAnsi="Times New Roman" w:cs="Times New Roman"/>
          <w:b/>
          <w:color w:val="000000" w:themeColor="text1"/>
        </w:rPr>
      </w:pPr>
    </w:p>
    <w:p w14:paraId="23537F11" w14:textId="77777777" w:rsidR="00C8451B" w:rsidRDefault="00C8451B" w:rsidP="00BF3699">
      <w:pPr>
        <w:rPr>
          <w:rFonts w:ascii="Times New Roman" w:hAnsi="Times New Roman" w:cs="Times New Roman"/>
          <w:b/>
          <w:color w:val="000000" w:themeColor="text1"/>
        </w:rPr>
      </w:pPr>
    </w:p>
    <w:p w14:paraId="553E7E60" w14:textId="77777777" w:rsidR="00C8451B" w:rsidRDefault="00C8451B" w:rsidP="00BF3699">
      <w:pPr>
        <w:rPr>
          <w:rFonts w:ascii="Times New Roman" w:hAnsi="Times New Roman" w:cs="Times New Roman"/>
          <w:b/>
          <w:color w:val="000000" w:themeColor="text1"/>
        </w:rPr>
      </w:pPr>
    </w:p>
    <w:p w14:paraId="41FCD982" w14:textId="77777777" w:rsidR="00BF3699" w:rsidRDefault="00BF3699" w:rsidP="00BF3699">
      <w:pPr>
        <w:rPr>
          <w:rFonts w:ascii="Times New Roman" w:hAnsi="Times New Roman" w:cs="Times New Roman"/>
          <w:b/>
          <w:color w:val="000000" w:themeColor="text1"/>
        </w:rPr>
      </w:pPr>
      <w:r w:rsidRPr="00F128C5">
        <w:rPr>
          <w:rFonts w:ascii="Times New Roman" w:hAnsi="Times New Roman" w:cs="Times New Roman"/>
          <w:b/>
          <w:color w:val="000000" w:themeColor="text1"/>
        </w:rPr>
        <w:t>Characteristics of this stimulus order</w:t>
      </w:r>
    </w:p>
    <w:p w14:paraId="0E67685E" w14:textId="77777777" w:rsidR="00F128C5" w:rsidRPr="00F128C5" w:rsidRDefault="00F128C5" w:rsidP="00BF3699">
      <w:pPr>
        <w:rPr>
          <w:rFonts w:ascii="Times New Roman" w:hAnsi="Times New Roman" w:cs="Times New Roman"/>
          <w:b/>
          <w:color w:val="000000" w:themeColor="text1"/>
        </w:rPr>
      </w:pPr>
    </w:p>
    <w:p w14:paraId="1C311F94" w14:textId="3204DBBC" w:rsidR="00BF3699" w:rsidRPr="00F128C5" w:rsidRDefault="00BF3699" w:rsidP="00F128C5">
      <w:pPr>
        <w:ind w:left="567" w:hanging="567"/>
        <w:rPr>
          <w:rFonts w:ascii="Times New Roman" w:hAnsi="Times New Roman" w:cs="Times New Roman"/>
          <w:color w:val="000000" w:themeColor="text1"/>
        </w:rPr>
      </w:pPr>
      <w:r w:rsidRPr="00F128C5">
        <w:rPr>
          <w:rFonts w:ascii="Times New Roman" w:hAnsi="Times New Roman" w:cs="Times New Roman"/>
          <w:color w:val="000000" w:themeColor="text1"/>
        </w:rPr>
        <w:t xml:space="preserve">Carrier phrases always in the same language within a condition </w:t>
      </w:r>
    </w:p>
    <w:p w14:paraId="239531F5" w14:textId="77777777" w:rsidR="00BF3699" w:rsidRPr="00F128C5" w:rsidRDefault="00BF3699" w:rsidP="00F128C5">
      <w:pPr>
        <w:ind w:left="567" w:hanging="567"/>
        <w:rPr>
          <w:rFonts w:ascii="Times New Roman" w:hAnsi="Times New Roman" w:cs="Times New Roman"/>
          <w:color w:val="000000" w:themeColor="text1"/>
        </w:rPr>
      </w:pPr>
      <w:r w:rsidRPr="00F128C5">
        <w:rPr>
          <w:rFonts w:ascii="Times New Roman" w:hAnsi="Times New Roman" w:cs="Times New Roman"/>
          <w:color w:val="000000" w:themeColor="text1"/>
        </w:rPr>
        <w:t>Half targets on left, half targets on right</w:t>
      </w:r>
    </w:p>
    <w:p w14:paraId="2DAA3888" w14:textId="25F0C332" w:rsidR="00BF3699" w:rsidRPr="00F128C5" w:rsidRDefault="00BF3699" w:rsidP="00F128C5">
      <w:pPr>
        <w:ind w:left="567" w:hanging="567"/>
        <w:rPr>
          <w:rFonts w:ascii="Times New Roman" w:hAnsi="Times New Roman" w:cs="Times New Roman"/>
          <w:color w:val="000000" w:themeColor="text1"/>
        </w:rPr>
      </w:pPr>
      <w:r w:rsidRPr="00F128C5">
        <w:rPr>
          <w:rFonts w:ascii="Times New Roman" w:hAnsi="Times New Roman" w:cs="Times New Roman"/>
          <w:color w:val="000000" w:themeColor="text1"/>
        </w:rPr>
        <w:t xml:space="preserve">No </w:t>
      </w:r>
      <w:r w:rsidR="001210DC">
        <w:rPr>
          <w:rFonts w:ascii="Times New Roman" w:hAnsi="Times New Roman" w:cs="Times New Roman"/>
          <w:color w:val="000000" w:themeColor="text1"/>
        </w:rPr>
        <w:t xml:space="preserve">more than </w:t>
      </w:r>
      <w:r w:rsidRPr="00F128C5">
        <w:rPr>
          <w:rFonts w:ascii="Times New Roman" w:hAnsi="Times New Roman" w:cs="Times New Roman"/>
          <w:color w:val="000000" w:themeColor="text1"/>
        </w:rPr>
        <w:t>two of the same trial type in a row</w:t>
      </w:r>
    </w:p>
    <w:p w14:paraId="7647798B" w14:textId="7BE03DC9" w:rsidR="00BF3699" w:rsidRPr="00F128C5" w:rsidRDefault="00BF3699" w:rsidP="00F128C5">
      <w:pPr>
        <w:ind w:left="567" w:hanging="567"/>
        <w:rPr>
          <w:rFonts w:ascii="Times New Roman" w:hAnsi="Times New Roman" w:cs="Times New Roman"/>
          <w:color w:val="000000" w:themeColor="text1"/>
        </w:rPr>
      </w:pPr>
      <w:r w:rsidRPr="00F128C5">
        <w:rPr>
          <w:rFonts w:ascii="Times New Roman" w:hAnsi="Times New Roman" w:cs="Times New Roman"/>
          <w:color w:val="000000" w:themeColor="text1"/>
        </w:rPr>
        <w:t xml:space="preserve">No target </w:t>
      </w:r>
      <w:r w:rsidR="001210DC">
        <w:rPr>
          <w:rFonts w:ascii="Times New Roman" w:hAnsi="Times New Roman" w:cs="Times New Roman"/>
          <w:color w:val="000000" w:themeColor="text1"/>
        </w:rPr>
        <w:t>on the same side more than once</w:t>
      </w:r>
    </w:p>
    <w:p w14:paraId="2F0EB5EB" w14:textId="25688BE3" w:rsidR="00BF3699" w:rsidRPr="00F128C5" w:rsidRDefault="00BF3699" w:rsidP="00F128C5">
      <w:pPr>
        <w:ind w:left="567" w:hanging="567"/>
        <w:rPr>
          <w:rFonts w:ascii="Times New Roman" w:hAnsi="Times New Roman" w:cs="Times New Roman"/>
          <w:color w:val="000000" w:themeColor="text1"/>
        </w:rPr>
      </w:pPr>
      <w:r w:rsidRPr="00F128C5">
        <w:rPr>
          <w:rFonts w:ascii="Times New Roman" w:hAnsi="Times New Roman" w:cs="Times New Roman"/>
          <w:color w:val="000000" w:themeColor="text1"/>
        </w:rPr>
        <w:t xml:space="preserve">Each </w:t>
      </w:r>
      <w:r w:rsidR="00C8451B">
        <w:rPr>
          <w:rFonts w:ascii="Times New Roman" w:hAnsi="Times New Roman" w:cs="Times New Roman"/>
          <w:color w:val="000000" w:themeColor="text1"/>
        </w:rPr>
        <w:t>object labeled in a single</w:t>
      </w:r>
      <w:r w:rsidRPr="00F128C5">
        <w:rPr>
          <w:rFonts w:ascii="Times New Roman" w:hAnsi="Times New Roman" w:cs="Times New Roman"/>
          <w:color w:val="000000" w:themeColor="text1"/>
        </w:rPr>
        <w:t xml:space="preserve"> trial and a switch trial once in each half</w:t>
      </w:r>
    </w:p>
    <w:p w14:paraId="6265CBEA" w14:textId="30DEA0FF" w:rsidR="00BF3699" w:rsidRPr="00F128C5" w:rsidRDefault="00BF3699" w:rsidP="00F128C5">
      <w:pPr>
        <w:ind w:left="567" w:hanging="567"/>
        <w:rPr>
          <w:rFonts w:ascii="Times New Roman" w:hAnsi="Times New Roman" w:cs="Times New Roman"/>
          <w:color w:val="000000" w:themeColor="text1"/>
        </w:rPr>
      </w:pPr>
      <w:r w:rsidRPr="00F128C5">
        <w:rPr>
          <w:rFonts w:ascii="Times New Roman" w:hAnsi="Times New Roman" w:cs="Times New Roman"/>
          <w:color w:val="000000" w:themeColor="text1"/>
        </w:rPr>
        <w:t>For the s</w:t>
      </w:r>
      <w:r w:rsidR="00C8451B">
        <w:rPr>
          <w:rFonts w:ascii="Times New Roman" w:hAnsi="Times New Roman" w:cs="Times New Roman"/>
          <w:color w:val="000000" w:themeColor="text1"/>
        </w:rPr>
        <w:t>ingle</w:t>
      </w:r>
      <w:r w:rsidRPr="00F128C5">
        <w:rPr>
          <w:rFonts w:ascii="Times New Roman" w:hAnsi="Times New Roman" w:cs="Times New Roman"/>
          <w:color w:val="000000" w:themeColor="text1"/>
        </w:rPr>
        <w:t>, switch, and filler trials, half of the targets on the left and half on the right</w:t>
      </w:r>
    </w:p>
    <w:p w14:paraId="764CBE26" w14:textId="670111E0" w:rsidR="00BF3699" w:rsidRPr="00F128C5" w:rsidRDefault="00BF3699" w:rsidP="00F128C5">
      <w:pPr>
        <w:ind w:left="567" w:hanging="567"/>
        <w:rPr>
          <w:rFonts w:ascii="Times New Roman" w:hAnsi="Times New Roman" w:cs="Times New Roman"/>
          <w:color w:val="000000" w:themeColor="text1"/>
        </w:rPr>
      </w:pPr>
      <w:r w:rsidRPr="00F128C5">
        <w:rPr>
          <w:rFonts w:ascii="Times New Roman" w:hAnsi="Times New Roman" w:cs="Times New Roman"/>
          <w:color w:val="000000" w:themeColor="text1"/>
        </w:rPr>
        <w:t>S</w:t>
      </w:r>
      <w:r w:rsidR="00C8451B">
        <w:rPr>
          <w:rFonts w:ascii="Times New Roman" w:hAnsi="Times New Roman" w:cs="Times New Roman"/>
          <w:color w:val="000000" w:themeColor="text1"/>
        </w:rPr>
        <w:t>ingle/S</w:t>
      </w:r>
      <w:r w:rsidRPr="00F128C5">
        <w:rPr>
          <w:rFonts w:ascii="Times New Roman" w:hAnsi="Times New Roman" w:cs="Times New Roman"/>
          <w:color w:val="000000" w:themeColor="text1"/>
        </w:rPr>
        <w:t>witch trials have le/the determiner, and filler trials have a</w:t>
      </w:r>
      <w:r w:rsidR="00C8451B">
        <w:rPr>
          <w:rFonts w:ascii="Times New Roman" w:hAnsi="Times New Roman" w:cs="Times New Roman"/>
          <w:color w:val="000000" w:themeColor="text1"/>
        </w:rPr>
        <w:t xml:space="preserve">/un. </w:t>
      </w:r>
      <w:r w:rsidR="00F128C5" w:rsidRPr="00F128C5">
        <w:rPr>
          <w:rFonts w:ascii="Times New Roman" w:hAnsi="Times New Roman" w:cs="Times New Roman"/>
          <w:color w:val="000000" w:themeColor="text1"/>
        </w:rPr>
        <w:t xml:space="preserve">This is so that the </w:t>
      </w:r>
      <w:r w:rsidRPr="00F128C5">
        <w:rPr>
          <w:rFonts w:ascii="Times New Roman" w:hAnsi="Times New Roman" w:cs="Times New Roman"/>
          <w:color w:val="000000" w:themeColor="text1"/>
        </w:rPr>
        <w:t>switched determiner isn’t less frequent than the same determiner</w:t>
      </w:r>
    </w:p>
    <w:p w14:paraId="64E67E3C" w14:textId="77777777" w:rsidR="00A165CC" w:rsidRPr="00F128C5" w:rsidRDefault="00A165CC" w:rsidP="00A165CC">
      <w:pPr>
        <w:rPr>
          <w:rFonts w:ascii="Times New Roman" w:hAnsi="Times New Roman" w:cs="Times New Roman"/>
          <w:color w:val="000000" w:themeColor="text1"/>
        </w:rPr>
      </w:pPr>
    </w:p>
    <w:p w14:paraId="2F97ED49" w14:textId="77777777" w:rsidR="001210DC" w:rsidRDefault="001210DC" w:rsidP="00F128C5">
      <w:pPr>
        <w:outlineLvl w:val="0"/>
        <w:rPr>
          <w:rFonts w:ascii="Times New Roman" w:hAnsi="Times New Roman" w:cs="Times New Roman"/>
          <w:b/>
          <w:color w:val="000000" w:themeColor="text1"/>
        </w:rPr>
      </w:pPr>
    </w:p>
    <w:p w14:paraId="7276DA70" w14:textId="77777777" w:rsidR="001210DC" w:rsidRDefault="001210DC" w:rsidP="00F128C5">
      <w:pPr>
        <w:outlineLvl w:val="0"/>
        <w:rPr>
          <w:rFonts w:ascii="Times New Roman" w:hAnsi="Times New Roman" w:cs="Times New Roman"/>
          <w:b/>
          <w:color w:val="000000" w:themeColor="text1"/>
        </w:rPr>
      </w:pPr>
    </w:p>
    <w:p w14:paraId="54A7017C" w14:textId="77777777" w:rsidR="001210DC" w:rsidRDefault="001210DC" w:rsidP="00F128C5">
      <w:pPr>
        <w:outlineLvl w:val="0"/>
        <w:rPr>
          <w:rFonts w:ascii="Times New Roman" w:hAnsi="Times New Roman" w:cs="Times New Roman"/>
          <w:b/>
          <w:color w:val="000000" w:themeColor="text1"/>
        </w:rPr>
      </w:pPr>
    </w:p>
    <w:p w14:paraId="059A40CB" w14:textId="77777777" w:rsidR="00F25F9B" w:rsidRDefault="00F25F9B" w:rsidP="00F128C5">
      <w:pPr>
        <w:outlineLvl w:val="0"/>
        <w:rPr>
          <w:rFonts w:ascii="Times New Roman" w:hAnsi="Times New Roman" w:cs="Times New Roman"/>
          <w:b/>
          <w:color w:val="000000" w:themeColor="text1"/>
        </w:rPr>
      </w:pPr>
    </w:p>
    <w:p w14:paraId="0268FC99" w14:textId="1D37C16A" w:rsidR="00F128C5" w:rsidRPr="009F59AD" w:rsidRDefault="00F128C5" w:rsidP="00F128C5">
      <w:pPr>
        <w:outlineLvl w:val="0"/>
        <w:rPr>
          <w:rFonts w:ascii="Times New Roman" w:hAnsi="Times New Roman" w:cs="Times New Roman"/>
          <w:color w:val="000000" w:themeColor="text1"/>
        </w:rPr>
      </w:pPr>
      <w:r w:rsidRPr="009F59AD">
        <w:rPr>
          <w:rFonts w:ascii="Times New Roman" w:hAnsi="Times New Roman" w:cs="Times New Roman"/>
          <w:b/>
          <w:color w:val="000000" w:themeColor="text1"/>
        </w:rPr>
        <w:t xml:space="preserve">Trials: </w:t>
      </w:r>
      <w:r w:rsidR="00FF4B9D">
        <w:rPr>
          <w:rFonts w:ascii="Times New Roman" w:hAnsi="Times New Roman" w:cs="Times New Roman"/>
          <w:color w:val="000000" w:themeColor="text1"/>
        </w:rPr>
        <w:t>4</w:t>
      </w:r>
      <w:r w:rsidRPr="009F59AD">
        <w:rPr>
          <w:rFonts w:ascii="Times New Roman" w:hAnsi="Times New Roman" w:cs="Times New Roman"/>
          <w:color w:val="000000" w:themeColor="text1"/>
        </w:rPr>
        <w:t xml:space="preserve"> orders-</w:t>
      </w:r>
      <w:r w:rsidRPr="009F59AD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="00FF4B9D">
        <w:rPr>
          <w:rFonts w:ascii="Times New Roman" w:hAnsi="Times New Roman" w:cs="Times New Roman"/>
          <w:color w:val="000000" w:themeColor="text1"/>
        </w:rPr>
        <w:t>24</w:t>
      </w:r>
      <w:r w:rsidRPr="009F59AD">
        <w:rPr>
          <w:rFonts w:ascii="Times New Roman" w:hAnsi="Times New Roman" w:cs="Times New Roman"/>
          <w:color w:val="000000" w:themeColor="text1"/>
        </w:rPr>
        <w:t xml:space="preserve"> trials each, each familiar word appears </w:t>
      </w:r>
      <w:r>
        <w:rPr>
          <w:rFonts w:ascii="Times New Roman" w:hAnsi="Times New Roman" w:cs="Times New Roman"/>
          <w:color w:val="000000" w:themeColor="text1"/>
        </w:rPr>
        <w:t xml:space="preserve">twice </w:t>
      </w:r>
    </w:p>
    <w:p w14:paraId="6248A9AE" w14:textId="77777777" w:rsidR="00F128C5" w:rsidRPr="00F128C5" w:rsidRDefault="00F128C5" w:rsidP="00A165CC">
      <w:pPr>
        <w:rPr>
          <w:rFonts w:ascii="Times New Roman" w:hAnsi="Times New Roman" w:cs="Times New Roman"/>
          <w:color w:val="000000" w:themeColor="text1"/>
        </w:rPr>
      </w:pPr>
    </w:p>
    <w:p w14:paraId="257018E5" w14:textId="77777777" w:rsidR="00FF4B9D" w:rsidRDefault="00FF4B9D" w:rsidP="00F128C5">
      <w:pPr>
        <w:rPr>
          <w:rFonts w:ascii="Times New Roman" w:hAnsi="Times New Roman" w:cs="Times New Roman"/>
          <w:b/>
          <w:color w:val="000000" w:themeColor="text1"/>
        </w:rPr>
      </w:pPr>
    </w:p>
    <w:p w14:paraId="26EA861F" w14:textId="77777777" w:rsidR="00F128C5" w:rsidRPr="00F128C5" w:rsidRDefault="00F128C5" w:rsidP="00F128C5">
      <w:pPr>
        <w:rPr>
          <w:rFonts w:ascii="Times New Roman" w:hAnsi="Times New Roman" w:cs="Times New Roman"/>
          <w:b/>
          <w:color w:val="000000" w:themeColor="text1"/>
        </w:rPr>
      </w:pPr>
      <w:r w:rsidRPr="00F128C5">
        <w:rPr>
          <w:rFonts w:ascii="Times New Roman" w:hAnsi="Times New Roman" w:cs="Times New Roman"/>
          <w:b/>
          <w:color w:val="000000" w:themeColor="text1"/>
        </w:rPr>
        <w:t>Creating subsequent orders</w:t>
      </w:r>
    </w:p>
    <w:p w14:paraId="301BA87B" w14:textId="77777777" w:rsidR="00F128C5" w:rsidRDefault="00F128C5" w:rsidP="00F128C5">
      <w:pPr>
        <w:rPr>
          <w:rFonts w:ascii="Times New Roman" w:hAnsi="Times New Roman" w:cs="Times New Roman"/>
          <w:color w:val="000000" w:themeColor="text1"/>
        </w:rPr>
      </w:pPr>
    </w:p>
    <w:p w14:paraId="3F24A1E8" w14:textId="6A07E59A" w:rsidR="002F7C7D" w:rsidRPr="004B62D0" w:rsidRDefault="002F7C7D" w:rsidP="00F128C5">
      <w:pPr>
        <w:rPr>
          <w:rFonts w:ascii="Times New Roman" w:hAnsi="Times New Roman" w:cs="Times New Roman"/>
          <w:color w:val="000000" w:themeColor="text1"/>
        </w:rPr>
      </w:pPr>
      <w:r w:rsidRPr="004B62D0">
        <w:rPr>
          <w:rFonts w:ascii="Times New Roman" w:hAnsi="Times New Roman" w:cs="Times New Roman"/>
          <w:color w:val="000000" w:themeColor="text1"/>
        </w:rPr>
        <w:t xml:space="preserve">For order F2: </w:t>
      </w:r>
      <w:r w:rsidR="004B62D0" w:rsidRPr="004B62D0">
        <w:rPr>
          <w:rFonts w:ascii="Times New Roman" w:hAnsi="Times New Roman" w:cs="Times New Roman"/>
          <w:color w:val="000000" w:themeColor="text1"/>
        </w:rPr>
        <w:t>Carrier phrase in French, Images switch sides</w:t>
      </w:r>
    </w:p>
    <w:p w14:paraId="0648B4BC" w14:textId="7A2C829F" w:rsidR="002F7C7D" w:rsidRPr="004B62D0" w:rsidRDefault="002F7C7D" w:rsidP="00F128C5">
      <w:pPr>
        <w:rPr>
          <w:rFonts w:ascii="Times New Roman" w:hAnsi="Times New Roman" w:cs="Times New Roman"/>
          <w:color w:val="000000" w:themeColor="text1"/>
        </w:rPr>
      </w:pPr>
      <w:r w:rsidRPr="004B62D0">
        <w:rPr>
          <w:rFonts w:ascii="Times New Roman" w:hAnsi="Times New Roman" w:cs="Times New Roman"/>
          <w:color w:val="000000" w:themeColor="text1"/>
        </w:rPr>
        <w:t xml:space="preserve">For order E1: Carrier phrase is in English, </w:t>
      </w:r>
      <w:r w:rsidR="004B62D0" w:rsidRPr="004B62D0">
        <w:rPr>
          <w:rFonts w:ascii="Times New Roman" w:hAnsi="Times New Roman" w:cs="Times New Roman"/>
          <w:color w:val="000000" w:themeColor="text1"/>
        </w:rPr>
        <w:t>Images on the same side as F1</w:t>
      </w:r>
    </w:p>
    <w:p w14:paraId="2381D4F9" w14:textId="08BCBA77" w:rsidR="002F7C7D" w:rsidRPr="004B62D0" w:rsidRDefault="002F7C7D" w:rsidP="00F128C5">
      <w:pPr>
        <w:rPr>
          <w:rFonts w:ascii="Times New Roman" w:hAnsi="Times New Roman" w:cs="Times New Roman"/>
          <w:color w:val="000000" w:themeColor="text1"/>
        </w:rPr>
      </w:pPr>
      <w:r w:rsidRPr="004B62D0">
        <w:rPr>
          <w:rFonts w:ascii="Times New Roman" w:hAnsi="Times New Roman" w:cs="Times New Roman"/>
          <w:color w:val="000000" w:themeColor="text1"/>
        </w:rPr>
        <w:t>For order E2: Carrier phrase is in English,</w:t>
      </w:r>
      <w:r w:rsidR="004B62D0">
        <w:rPr>
          <w:rFonts w:ascii="Times New Roman" w:hAnsi="Times New Roman" w:cs="Times New Roman"/>
          <w:color w:val="000000" w:themeColor="text1"/>
        </w:rPr>
        <w:t xml:space="preserve"> Images on</w:t>
      </w:r>
      <w:r w:rsidRPr="004B62D0">
        <w:rPr>
          <w:rFonts w:ascii="Times New Roman" w:hAnsi="Times New Roman" w:cs="Times New Roman"/>
          <w:color w:val="000000" w:themeColor="text1"/>
        </w:rPr>
        <w:t xml:space="preserve"> </w:t>
      </w:r>
      <w:r w:rsidR="004B62D0" w:rsidRPr="004B62D0">
        <w:rPr>
          <w:rFonts w:ascii="Times New Roman" w:hAnsi="Times New Roman" w:cs="Times New Roman"/>
          <w:color w:val="000000" w:themeColor="text1"/>
        </w:rPr>
        <w:t>the same side as F2</w:t>
      </w:r>
    </w:p>
    <w:p w14:paraId="46D4211C" w14:textId="77777777" w:rsidR="002F7C7D" w:rsidRPr="00F128C5" w:rsidRDefault="002F7C7D" w:rsidP="00F128C5">
      <w:pPr>
        <w:rPr>
          <w:rFonts w:ascii="Times New Roman" w:hAnsi="Times New Roman" w:cs="Times New Roman"/>
          <w:color w:val="000000" w:themeColor="text1"/>
        </w:rPr>
      </w:pPr>
    </w:p>
    <w:p w14:paraId="7985B430" w14:textId="696A7E2F" w:rsidR="004309F1" w:rsidRPr="00F128C5" w:rsidRDefault="004309F1">
      <w:pPr>
        <w:rPr>
          <w:rFonts w:ascii="Times New Roman" w:hAnsi="Times New Roman" w:cs="Times New Roman"/>
          <w:color w:val="000000" w:themeColor="text1"/>
        </w:rPr>
      </w:pPr>
    </w:p>
    <w:sectPr w:rsidR="004309F1" w:rsidRPr="00F128C5" w:rsidSect="008176B6">
      <w:headerReference w:type="even" r:id="rId8"/>
      <w:headerReference w:type="default" r:id="rId9"/>
      <w:footerReference w:type="even" r:id="rId10"/>
      <w:foot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A11F86F" w14:textId="77777777" w:rsidR="00232F65" w:rsidRDefault="00232F65" w:rsidP="005876C9">
      <w:r>
        <w:separator/>
      </w:r>
    </w:p>
  </w:endnote>
  <w:endnote w:type="continuationSeparator" w:id="0">
    <w:p w14:paraId="5DB78F23" w14:textId="77777777" w:rsidR="00232F65" w:rsidRDefault="00232F65" w:rsidP="005876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37ABA0" w14:textId="77777777" w:rsidR="005876C9" w:rsidRDefault="005876C9" w:rsidP="002C348D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C835A9A" w14:textId="77777777" w:rsidR="005876C9" w:rsidRDefault="005876C9" w:rsidP="005876C9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DCE291" w14:textId="77777777" w:rsidR="005876C9" w:rsidRDefault="005876C9" w:rsidP="002C348D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827DC">
      <w:rPr>
        <w:rStyle w:val="PageNumber"/>
        <w:noProof/>
      </w:rPr>
      <w:t>1</w:t>
    </w:r>
    <w:r>
      <w:rPr>
        <w:rStyle w:val="PageNumber"/>
      </w:rPr>
      <w:fldChar w:fldCharType="end"/>
    </w:r>
  </w:p>
  <w:p w14:paraId="2BE4C16B" w14:textId="77777777" w:rsidR="005876C9" w:rsidRDefault="005876C9" w:rsidP="005876C9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F56AA5F" w14:textId="77777777" w:rsidR="00232F65" w:rsidRDefault="00232F65" w:rsidP="005876C9">
      <w:r>
        <w:separator/>
      </w:r>
    </w:p>
  </w:footnote>
  <w:footnote w:type="continuationSeparator" w:id="0">
    <w:p w14:paraId="27B40FFF" w14:textId="77777777" w:rsidR="00232F65" w:rsidRDefault="00232F65" w:rsidP="005876C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3496A2D" w14:textId="77777777" w:rsidR="00A836C4" w:rsidRDefault="00A836C4" w:rsidP="00F9342C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18C0285" w14:textId="77777777" w:rsidR="00A836C4" w:rsidRDefault="00A836C4" w:rsidP="00A836C4">
    <w:pPr>
      <w:pStyle w:val="Header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BDFC57F" w14:textId="77777777" w:rsidR="00A836C4" w:rsidRDefault="00A836C4" w:rsidP="00F9342C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827DC">
      <w:rPr>
        <w:rStyle w:val="PageNumber"/>
        <w:noProof/>
      </w:rPr>
      <w:t>1</w:t>
    </w:r>
    <w:r>
      <w:rPr>
        <w:rStyle w:val="PageNumber"/>
      </w:rPr>
      <w:fldChar w:fldCharType="end"/>
    </w:r>
  </w:p>
  <w:p w14:paraId="1B76E945" w14:textId="77777777" w:rsidR="00A836C4" w:rsidRDefault="00A836C4" w:rsidP="00A836C4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E5962"/>
    <w:multiLevelType w:val="hybridMultilevel"/>
    <w:tmpl w:val="7B0A91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8930BD"/>
    <w:multiLevelType w:val="hybridMultilevel"/>
    <w:tmpl w:val="001684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3F6077"/>
    <w:multiLevelType w:val="hybridMultilevel"/>
    <w:tmpl w:val="02FA9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BC713D"/>
    <w:multiLevelType w:val="hybridMultilevel"/>
    <w:tmpl w:val="84461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2A4EF4"/>
    <w:multiLevelType w:val="hybridMultilevel"/>
    <w:tmpl w:val="4CE45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3B30EC"/>
    <w:multiLevelType w:val="hybridMultilevel"/>
    <w:tmpl w:val="3A7062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85F453B"/>
    <w:multiLevelType w:val="hybridMultilevel"/>
    <w:tmpl w:val="59D22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30440EB"/>
    <w:multiLevelType w:val="hybridMultilevel"/>
    <w:tmpl w:val="74BA8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10B56F6"/>
    <w:multiLevelType w:val="hybridMultilevel"/>
    <w:tmpl w:val="C83E7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3CB59E9"/>
    <w:multiLevelType w:val="hybridMultilevel"/>
    <w:tmpl w:val="758E56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0331D6E"/>
    <w:multiLevelType w:val="multilevel"/>
    <w:tmpl w:val="7B0A912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9"/>
  </w:num>
  <w:num w:numId="4">
    <w:abstractNumId w:val="4"/>
  </w:num>
  <w:num w:numId="5">
    <w:abstractNumId w:val="1"/>
  </w:num>
  <w:num w:numId="6">
    <w:abstractNumId w:val="3"/>
  </w:num>
  <w:num w:numId="7">
    <w:abstractNumId w:val="0"/>
  </w:num>
  <w:num w:numId="8">
    <w:abstractNumId w:val="2"/>
  </w:num>
  <w:num w:numId="9">
    <w:abstractNumId w:val="8"/>
  </w:num>
  <w:num w:numId="10">
    <w:abstractNumId w:val="6"/>
  </w:num>
  <w:num w:numId="11">
    <w:abstractNumId w:val="10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mel Jardak">
    <w15:presenceInfo w15:providerId="Windows Live" w15:userId="896a0a8301573fa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4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637E"/>
    <w:rsid w:val="00044508"/>
    <w:rsid w:val="000D0CA2"/>
    <w:rsid w:val="0010202C"/>
    <w:rsid w:val="001210DC"/>
    <w:rsid w:val="00122CDF"/>
    <w:rsid w:val="001241C9"/>
    <w:rsid w:val="001333CC"/>
    <w:rsid w:val="00141B4D"/>
    <w:rsid w:val="001900DE"/>
    <w:rsid w:val="001D58F0"/>
    <w:rsid w:val="00232F65"/>
    <w:rsid w:val="002349A4"/>
    <w:rsid w:val="00247718"/>
    <w:rsid w:val="002C24B4"/>
    <w:rsid w:val="002D3E2A"/>
    <w:rsid w:val="002E607E"/>
    <w:rsid w:val="002F7C7D"/>
    <w:rsid w:val="00301F9C"/>
    <w:rsid w:val="0031637E"/>
    <w:rsid w:val="00352020"/>
    <w:rsid w:val="00382E80"/>
    <w:rsid w:val="003E7539"/>
    <w:rsid w:val="00414377"/>
    <w:rsid w:val="004309F1"/>
    <w:rsid w:val="00471B0B"/>
    <w:rsid w:val="004B62D0"/>
    <w:rsid w:val="004B63B8"/>
    <w:rsid w:val="004E4339"/>
    <w:rsid w:val="004E78AF"/>
    <w:rsid w:val="004F56CF"/>
    <w:rsid w:val="00555765"/>
    <w:rsid w:val="00575CE8"/>
    <w:rsid w:val="005876C9"/>
    <w:rsid w:val="005B749B"/>
    <w:rsid w:val="00600B7D"/>
    <w:rsid w:val="00635364"/>
    <w:rsid w:val="00635A08"/>
    <w:rsid w:val="00642B51"/>
    <w:rsid w:val="00650475"/>
    <w:rsid w:val="006E3ED3"/>
    <w:rsid w:val="00791A23"/>
    <w:rsid w:val="008176B6"/>
    <w:rsid w:val="0084013F"/>
    <w:rsid w:val="00877CF1"/>
    <w:rsid w:val="008C11E4"/>
    <w:rsid w:val="008D6084"/>
    <w:rsid w:val="00946456"/>
    <w:rsid w:val="00986D57"/>
    <w:rsid w:val="009F59AD"/>
    <w:rsid w:val="00A165CC"/>
    <w:rsid w:val="00A2200E"/>
    <w:rsid w:val="00A6118B"/>
    <w:rsid w:val="00A836C4"/>
    <w:rsid w:val="00AA1DA1"/>
    <w:rsid w:val="00AA2433"/>
    <w:rsid w:val="00AA3556"/>
    <w:rsid w:val="00AB0EAD"/>
    <w:rsid w:val="00B14608"/>
    <w:rsid w:val="00B82EE7"/>
    <w:rsid w:val="00B9136A"/>
    <w:rsid w:val="00B96946"/>
    <w:rsid w:val="00BD5D88"/>
    <w:rsid w:val="00BE6B5B"/>
    <w:rsid w:val="00BE6CAD"/>
    <w:rsid w:val="00BF3699"/>
    <w:rsid w:val="00C36234"/>
    <w:rsid w:val="00C80952"/>
    <w:rsid w:val="00C816A5"/>
    <w:rsid w:val="00C827DC"/>
    <w:rsid w:val="00C8451B"/>
    <w:rsid w:val="00CA18AA"/>
    <w:rsid w:val="00CA75F6"/>
    <w:rsid w:val="00CA7C7C"/>
    <w:rsid w:val="00CD2E34"/>
    <w:rsid w:val="00CD6AEA"/>
    <w:rsid w:val="00CE3059"/>
    <w:rsid w:val="00CE4032"/>
    <w:rsid w:val="00CE419D"/>
    <w:rsid w:val="00CE5010"/>
    <w:rsid w:val="00D22AC5"/>
    <w:rsid w:val="00D30E28"/>
    <w:rsid w:val="00D317E0"/>
    <w:rsid w:val="00D36472"/>
    <w:rsid w:val="00D91721"/>
    <w:rsid w:val="00DE26F1"/>
    <w:rsid w:val="00DF74D4"/>
    <w:rsid w:val="00E3099B"/>
    <w:rsid w:val="00E362E5"/>
    <w:rsid w:val="00E435DD"/>
    <w:rsid w:val="00E50E8C"/>
    <w:rsid w:val="00E662FD"/>
    <w:rsid w:val="00E9574F"/>
    <w:rsid w:val="00F128C5"/>
    <w:rsid w:val="00F25F9B"/>
    <w:rsid w:val="00F44E44"/>
    <w:rsid w:val="00F80A11"/>
    <w:rsid w:val="00F923F2"/>
    <w:rsid w:val="00FC7675"/>
    <w:rsid w:val="00FD55E3"/>
    <w:rsid w:val="00FF4B9D"/>
    <w:rsid w:val="00FF5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BA35A4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637E"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637E"/>
    <w:pPr>
      <w:ind w:left="720"/>
      <w:contextualSpacing/>
    </w:pPr>
  </w:style>
  <w:style w:type="table" w:styleId="TableGrid">
    <w:name w:val="Table Grid"/>
    <w:basedOn w:val="TableNormal"/>
    <w:uiPriority w:val="39"/>
    <w:rsid w:val="00D3647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9F59A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F59AD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F59AD"/>
    <w:rPr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F59A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F59AD"/>
    <w:rPr>
      <w:b/>
      <w:bCs/>
      <w:sz w:val="20"/>
      <w:szCs w:val="20"/>
      <w:lang w:val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59A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59AD"/>
    <w:rPr>
      <w:rFonts w:ascii="Lucida Grande" w:hAnsi="Lucida Grande"/>
      <w:sz w:val="18"/>
      <w:szCs w:val="18"/>
      <w:lang w:val="en-CA"/>
    </w:rPr>
  </w:style>
  <w:style w:type="paragraph" w:styleId="NormalWeb">
    <w:name w:val="Normal (Web)"/>
    <w:basedOn w:val="Normal"/>
    <w:uiPriority w:val="99"/>
    <w:semiHidden/>
    <w:unhideWhenUsed/>
    <w:rsid w:val="00FC7675"/>
    <w:pPr>
      <w:spacing w:before="100" w:beforeAutospacing="1" w:after="100" w:afterAutospacing="1"/>
    </w:pPr>
    <w:rPr>
      <w:rFonts w:ascii="Times New Roman" w:hAnsi="Times New Roman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5876C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876C9"/>
    <w:rPr>
      <w:lang w:val="en-CA"/>
    </w:rPr>
  </w:style>
  <w:style w:type="character" w:styleId="PageNumber">
    <w:name w:val="page number"/>
    <w:basedOn w:val="DefaultParagraphFont"/>
    <w:uiPriority w:val="99"/>
    <w:semiHidden/>
    <w:unhideWhenUsed/>
    <w:rsid w:val="005876C9"/>
  </w:style>
  <w:style w:type="paragraph" w:styleId="Header">
    <w:name w:val="header"/>
    <w:basedOn w:val="Normal"/>
    <w:link w:val="HeaderChar"/>
    <w:uiPriority w:val="99"/>
    <w:unhideWhenUsed/>
    <w:rsid w:val="00A836C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836C4"/>
    <w:rPr>
      <w:lang w:val="en-CA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637E"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637E"/>
    <w:pPr>
      <w:ind w:left="720"/>
      <w:contextualSpacing/>
    </w:pPr>
  </w:style>
  <w:style w:type="table" w:styleId="TableGrid">
    <w:name w:val="Table Grid"/>
    <w:basedOn w:val="TableNormal"/>
    <w:uiPriority w:val="39"/>
    <w:rsid w:val="00D3647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9F59A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F59AD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F59AD"/>
    <w:rPr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F59A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F59AD"/>
    <w:rPr>
      <w:b/>
      <w:bCs/>
      <w:sz w:val="20"/>
      <w:szCs w:val="20"/>
      <w:lang w:val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59A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59AD"/>
    <w:rPr>
      <w:rFonts w:ascii="Lucida Grande" w:hAnsi="Lucida Grande"/>
      <w:sz w:val="18"/>
      <w:szCs w:val="18"/>
      <w:lang w:val="en-CA"/>
    </w:rPr>
  </w:style>
  <w:style w:type="paragraph" w:styleId="NormalWeb">
    <w:name w:val="Normal (Web)"/>
    <w:basedOn w:val="Normal"/>
    <w:uiPriority w:val="99"/>
    <w:semiHidden/>
    <w:unhideWhenUsed/>
    <w:rsid w:val="00FC7675"/>
    <w:pPr>
      <w:spacing w:before="100" w:beforeAutospacing="1" w:after="100" w:afterAutospacing="1"/>
    </w:pPr>
    <w:rPr>
      <w:rFonts w:ascii="Times New Roman" w:hAnsi="Times New Roman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5876C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876C9"/>
    <w:rPr>
      <w:lang w:val="en-CA"/>
    </w:rPr>
  </w:style>
  <w:style w:type="character" w:styleId="PageNumber">
    <w:name w:val="page number"/>
    <w:basedOn w:val="DefaultParagraphFont"/>
    <w:uiPriority w:val="99"/>
    <w:semiHidden/>
    <w:unhideWhenUsed/>
    <w:rsid w:val="005876C9"/>
  </w:style>
  <w:style w:type="paragraph" w:styleId="Header">
    <w:name w:val="header"/>
    <w:basedOn w:val="Normal"/>
    <w:link w:val="HeaderChar"/>
    <w:uiPriority w:val="99"/>
    <w:unhideWhenUsed/>
    <w:rsid w:val="00A836C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836C4"/>
    <w:rPr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4" Type="http://schemas.microsoft.com/office/2011/relationships/people" Target="people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861</Words>
  <Characters>4913</Characters>
  <Application>Microsoft Macintosh Word</Application>
  <DocSecurity>0</DocSecurity>
  <Lines>40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/>
      <vt:lpstr>Stimuli</vt:lpstr>
      <vt:lpstr/>
      <vt:lpstr>Trials: 4 orders- 24 trials each, each familiar word appears twice </vt:lpstr>
    </vt:vector>
  </TitlesOfParts>
  <Company>Concordia University</Company>
  <LinksUpToDate>false</LinksUpToDate>
  <CharactersWithSpaces>5763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Amel Jardak</dc:creator>
  <cp:keywords/>
  <dc:description/>
  <cp:lastModifiedBy>Infant Research Lab</cp:lastModifiedBy>
  <cp:revision>10</cp:revision>
  <dcterms:created xsi:type="dcterms:W3CDTF">2016-05-12T01:52:00Z</dcterms:created>
  <dcterms:modified xsi:type="dcterms:W3CDTF">2016-08-03T16:00:00Z</dcterms:modified>
</cp:coreProperties>
</file>